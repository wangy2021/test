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4E32F" w14:textId="00FEE74B" w:rsidR="009E1B1E" w:rsidRPr="00115E96" w:rsidRDefault="008405F1" w:rsidP="001B0D3A">
      <w:pPr>
        <w:pStyle w:val="Title"/>
        <w:spacing w:before="120"/>
        <w:rPr>
          <w:color w:val="auto"/>
          <w:sz w:val="48"/>
        </w:rPr>
      </w:pPr>
      <w:r w:rsidRPr="00115E96">
        <w:rPr>
          <w:color w:val="auto"/>
        </w:rPr>
        <w:t xml:space="preserve">Competitive </w:t>
      </w:r>
      <w:r w:rsidR="00151DF8" w:rsidRPr="00115E96">
        <w:rPr>
          <w:color w:val="auto"/>
        </w:rPr>
        <w:t>Science Research Fund</w:t>
      </w:r>
      <w:r w:rsidRPr="00115E96">
        <w:rPr>
          <w:color w:val="auto"/>
          <w:sz w:val="52"/>
        </w:rPr>
        <w:t xml:space="preserve"> </w:t>
      </w:r>
      <w:r w:rsidRPr="00115E96">
        <w:rPr>
          <w:color w:val="auto"/>
          <w:szCs w:val="36"/>
        </w:rPr>
        <w:t>(CSRF)</w:t>
      </w:r>
      <w:r w:rsidR="00151DF8" w:rsidRPr="00115E96">
        <w:rPr>
          <w:b/>
          <w:color w:val="auto"/>
          <w:szCs w:val="36"/>
        </w:rPr>
        <w:br/>
      </w:r>
      <w:r w:rsidR="0073303C" w:rsidRPr="00115E96">
        <w:rPr>
          <w:b/>
          <w:color w:val="auto"/>
          <w:sz w:val="52"/>
        </w:rPr>
        <w:t>Letter of Intent</w:t>
      </w:r>
      <w:r w:rsidR="00D90893" w:rsidRPr="00115E96">
        <w:rPr>
          <w:b/>
          <w:color w:val="auto"/>
          <w:sz w:val="52"/>
        </w:rPr>
        <w:t xml:space="preserve"> </w:t>
      </w:r>
    </w:p>
    <w:p w14:paraId="5B4802F6" w14:textId="4DCFE1F7" w:rsidR="00F4028A" w:rsidRPr="00115E96" w:rsidRDefault="00F4028A" w:rsidP="00EB7C26">
      <w:pPr>
        <w:spacing w:before="80" w:after="0"/>
      </w:pPr>
      <w:r w:rsidRPr="00115E96">
        <w:t>This form is to be used to</w:t>
      </w:r>
      <w:r w:rsidR="00230312" w:rsidRPr="00115E96">
        <w:t xml:space="preserve"> submit a </w:t>
      </w:r>
      <w:r w:rsidR="0073303C" w:rsidRPr="00115E96">
        <w:t>Letter of Intent (LOI)</w:t>
      </w:r>
      <w:r w:rsidR="00EB7C26" w:rsidRPr="00115E96">
        <w:t xml:space="preserve"> to </w:t>
      </w:r>
      <w:r w:rsidR="00B4373F" w:rsidRPr="00115E96">
        <w:t xml:space="preserve">seek funding from </w:t>
      </w:r>
      <w:r w:rsidR="00EB7C26" w:rsidRPr="00115E96">
        <w:t>the CSRF</w:t>
      </w:r>
      <w:r w:rsidRPr="00115E96">
        <w:t>.</w:t>
      </w:r>
    </w:p>
    <w:p w14:paraId="15BB0F28" w14:textId="0B5D6123" w:rsidR="00151DF8" w:rsidRPr="00115E96" w:rsidRDefault="00F4028A" w:rsidP="00F4028A">
      <w:pPr>
        <w:spacing w:before="80" w:after="0"/>
        <w:jc w:val="both"/>
      </w:pPr>
      <w:r w:rsidRPr="00115E96">
        <w:rPr>
          <w:u w:val="single"/>
        </w:rPr>
        <w:t xml:space="preserve">ALL sections must be </w:t>
      </w:r>
      <w:r w:rsidR="00230312" w:rsidRPr="00115E96">
        <w:rPr>
          <w:u w:val="single"/>
        </w:rPr>
        <w:t>complete</w:t>
      </w:r>
      <w:r w:rsidRPr="00115E96">
        <w:rPr>
          <w:u w:val="single"/>
        </w:rPr>
        <w:t>d</w:t>
      </w:r>
      <w:r w:rsidRPr="00115E96">
        <w:t xml:space="preserve">, except </w:t>
      </w:r>
      <w:r w:rsidR="007736E4" w:rsidRPr="00115E96">
        <w:t>where noted</w:t>
      </w:r>
      <w:r w:rsidRPr="00115E96">
        <w:t xml:space="preserve"> </w:t>
      </w:r>
      <w:r w:rsidR="007736E4" w:rsidRPr="00115E96">
        <w:t>“</w:t>
      </w:r>
      <w:r w:rsidRPr="00115E96">
        <w:t>if applicable</w:t>
      </w:r>
      <w:r w:rsidR="007736E4" w:rsidRPr="00115E96">
        <w:t>”</w:t>
      </w:r>
      <w:r w:rsidRPr="00115E96">
        <w:t xml:space="preserve">. </w:t>
      </w:r>
      <w:r w:rsidR="008A53CF" w:rsidRPr="00115E96">
        <w:t xml:space="preserve"> </w:t>
      </w:r>
    </w:p>
    <w:p w14:paraId="444126BB" w14:textId="77777777" w:rsidR="00151DF8" w:rsidRPr="00115E96" w:rsidRDefault="00151DF8"/>
    <w:tbl>
      <w:tblPr>
        <w:tblStyle w:val="TableGrid"/>
        <w:tblW w:w="10615" w:type="dxa"/>
        <w:tblLayout w:type="fixed"/>
        <w:tblCellMar>
          <w:top w:w="14" w:type="dxa"/>
          <w:left w:w="43" w:type="dxa"/>
          <w:bottom w:w="14" w:type="dxa"/>
          <w:right w:w="43" w:type="dxa"/>
        </w:tblCellMar>
        <w:tblLook w:val="04A0" w:firstRow="1" w:lastRow="0" w:firstColumn="1" w:lastColumn="0" w:noHBand="0" w:noVBand="1"/>
      </w:tblPr>
      <w:tblGrid>
        <w:gridCol w:w="1522"/>
        <w:gridCol w:w="535"/>
        <w:gridCol w:w="1805"/>
        <w:gridCol w:w="453"/>
        <w:gridCol w:w="1890"/>
        <w:gridCol w:w="1438"/>
        <w:gridCol w:w="742"/>
        <w:gridCol w:w="70"/>
        <w:gridCol w:w="498"/>
        <w:gridCol w:w="42"/>
        <w:gridCol w:w="1620"/>
      </w:tblGrid>
      <w:tr w:rsidR="00115E96" w:rsidRPr="00115E96" w14:paraId="791AACD0" w14:textId="77777777" w:rsidTr="00FB763E">
        <w:trPr>
          <w:trHeight w:val="288"/>
        </w:trPr>
        <w:tc>
          <w:tcPr>
            <w:tcW w:w="2057" w:type="dxa"/>
            <w:gridSpan w:val="2"/>
            <w:shd w:val="clear" w:color="auto" w:fill="BDD6EE" w:themeFill="accent1" w:themeFillTint="66"/>
          </w:tcPr>
          <w:p w14:paraId="1277AC6D" w14:textId="264B71B5" w:rsidR="000F2F5A" w:rsidRPr="00115E96" w:rsidRDefault="00CD0255" w:rsidP="000F2F5A">
            <w:pPr>
              <w:spacing w:after="0"/>
              <w:rPr>
                <w:b/>
              </w:rPr>
            </w:pPr>
            <w:r w:rsidRPr="00115E96">
              <w:rPr>
                <w:b/>
              </w:rPr>
              <w:t>1. Research Area:</w:t>
            </w:r>
          </w:p>
        </w:tc>
        <w:tc>
          <w:tcPr>
            <w:tcW w:w="8558" w:type="dxa"/>
            <w:gridSpan w:val="9"/>
            <w:shd w:val="clear" w:color="auto" w:fill="auto"/>
          </w:tcPr>
          <w:p w14:paraId="42F35B35" w14:textId="4FD454D6" w:rsidR="000F2F5A" w:rsidRPr="00115E96" w:rsidRDefault="002F2906" w:rsidP="007C4137">
            <w:pPr>
              <w:spacing w:after="0"/>
              <w:ind w:left="224" w:hanging="224"/>
              <w:rPr>
                <w:szCs w:val="20"/>
              </w:rPr>
            </w:pPr>
            <w:r>
              <w:rPr>
                <w:szCs w:val="20"/>
              </w:rPr>
              <w:t>Stock assessment science</w:t>
            </w:r>
          </w:p>
          <w:p w14:paraId="74DDB94D" w14:textId="6F6028B3" w:rsidR="00DD6D47" w:rsidRPr="00115E96" w:rsidRDefault="00DD6D47" w:rsidP="00E44AC9">
            <w:pPr>
              <w:spacing w:after="0"/>
              <w:rPr>
                <w:szCs w:val="20"/>
              </w:rPr>
            </w:pPr>
          </w:p>
        </w:tc>
      </w:tr>
      <w:tr w:rsidR="00115E96" w:rsidRPr="00115E96" w14:paraId="59AE178D" w14:textId="77777777" w:rsidTr="00FB763E">
        <w:trPr>
          <w:trHeight w:val="288"/>
        </w:trPr>
        <w:tc>
          <w:tcPr>
            <w:tcW w:w="2057" w:type="dxa"/>
            <w:gridSpan w:val="2"/>
            <w:shd w:val="clear" w:color="auto" w:fill="BDD6EE" w:themeFill="accent1" w:themeFillTint="66"/>
          </w:tcPr>
          <w:p w14:paraId="4FEFE6BB" w14:textId="19AA76BB" w:rsidR="000F2F5A" w:rsidRPr="00115E96" w:rsidRDefault="00CD0255" w:rsidP="000F2F5A">
            <w:pPr>
              <w:spacing w:after="0"/>
              <w:ind w:left="224" w:hanging="224"/>
              <w:rPr>
                <w:b/>
              </w:rPr>
            </w:pPr>
            <w:r w:rsidRPr="00115E96">
              <w:rPr>
                <w:b/>
              </w:rPr>
              <w:t>2. Research Focus:</w:t>
            </w:r>
          </w:p>
        </w:tc>
        <w:tc>
          <w:tcPr>
            <w:tcW w:w="8558" w:type="dxa"/>
            <w:gridSpan w:val="9"/>
            <w:shd w:val="clear" w:color="auto" w:fill="auto"/>
          </w:tcPr>
          <w:p w14:paraId="76CAC537" w14:textId="12D350ED" w:rsidR="00E44AC9" w:rsidRPr="00115E96" w:rsidRDefault="002F2906" w:rsidP="00170481">
            <w:pPr>
              <w:spacing w:after="0"/>
              <w:rPr>
                <w:rFonts w:cs="Arial"/>
                <w:szCs w:val="20"/>
              </w:rPr>
            </w:pPr>
            <w:r>
              <w:rPr>
                <w:rFonts w:cs="Arial"/>
                <w:szCs w:val="20"/>
              </w:rPr>
              <w:t>Ecosystem Approach to Fisheries Management</w:t>
            </w:r>
          </w:p>
          <w:p w14:paraId="044156DD" w14:textId="3733A2C5" w:rsidR="00DD6D47" w:rsidRPr="00115E96" w:rsidRDefault="00DD6D47" w:rsidP="00170481">
            <w:pPr>
              <w:spacing w:after="0"/>
              <w:rPr>
                <w:rFonts w:cs="Arial"/>
                <w:szCs w:val="20"/>
              </w:rPr>
            </w:pPr>
          </w:p>
        </w:tc>
      </w:tr>
      <w:tr w:rsidR="00115E96" w:rsidRPr="00115E96" w14:paraId="56687576" w14:textId="77777777" w:rsidTr="00FB763E">
        <w:trPr>
          <w:trHeight w:val="233"/>
        </w:trPr>
        <w:tc>
          <w:tcPr>
            <w:tcW w:w="2057" w:type="dxa"/>
            <w:gridSpan w:val="2"/>
            <w:vMerge w:val="restart"/>
            <w:shd w:val="clear" w:color="auto" w:fill="BDD6EE" w:themeFill="accent1" w:themeFillTint="66"/>
          </w:tcPr>
          <w:p w14:paraId="43C9F49A" w14:textId="2F05A30A" w:rsidR="0012651F" w:rsidRPr="00115E96" w:rsidRDefault="00CD0255" w:rsidP="0012651F">
            <w:pPr>
              <w:spacing w:after="0"/>
              <w:ind w:left="224" w:hanging="224"/>
              <w:rPr>
                <w:b/>
              </w:rPr>
            </w:pPr>
            <w:r w:rsidRPr="00115E96">
              <w:rPr>
                <w:b/>
              </w:rPr>
              <w:t>3. Research Priority:</w:t>
            </w:r>
          </w:p>
        </w:tc>
        <w:tc>
          <w:tcPr>
            <w:tcW w:w="6938" w:type="dxa"/>
            <w:gridSpan w:val="8"/>
            <w:vMerge w:val="restart"/>
            <w:shd w:val="clear" w:color="auto" w:fill="auto"/>
          </w:tcPr>
          <w:p w14:paraId="67F2033C" w14:textId="23F1E525" w:rsidR="00115E96" w:rsidRPr="00115E96" w:rsidDel="003D38B1" w:rsidRDefault="003D38B1" w:rsidP="0012651F">
            <w:pPr>
              <w:spacing w:after="0"/>
              <w:rPr>
                <w:del w:id="0" w:author="Wang, Yanjun" w:date="2021-12-09T11:23:00Z"/>
                <w:rFonts w:cs="Arial"/>
                <w:szCs w:val="20"/>
              </w:rPr>
            </w:pPr>
            <w:ins w:id="1" w:author="Wang, Yanjun" w:date="2021-12-09T11:23:00Z">
              <w:r w:rsidRPr="003D38B1">
                <w:rPr>
                  <w:rFonts w:cs="Arial"/>
                  <w:szCs w:val="20"/>
                </w:rPr>
                <w:t>Incorporation of Environmental Variables into Stock Assessment and Science Advice: Developing and testing analytical approaches to facilitate the incorporation of environmental variables, i.e., climate, oceanographic and ecosystem factors, into stock assessment and science advice, including impacts on subsequent decision making.</w:t>
              </w:r>
            </w:ins>
            <w:del w:id="2" w:author="Wang, Yanjun" w:date="2021-12-09T11:23:00Z">
              <w:r w:rsidR="002F2906" w:rsidRPr="002F2906" w:rsidDel="003D38B1">
                <w:rPr>
                  <w:rFonts w:cs="Arial"/>
                  <w:szCs w:val="20"/>
                </w:rPr>
                <w:delText>Ecosystem Research for Stock Assessment: Conducting basic ecosystem research to better understand the effects of environmental variables, i.e., climate, oceanographic and ecosystem factors, on stock dynamics.</w:delText>
              </w:r>
            </w:del>
          </w:p>
          <w:p w14:paraId="35EEE65F" w14:textId="47E341C5" w:rsidR="00DD6D47" w:rsidRPr="00115E96" w:rsidRDefault="00DD6D47" w:rsidP="0012651F">
            <w:pPr>
              <w:spacing w:after="0"/>
              <w:rPr>
                <w:rFonts w:cs="Arial"/>
                <w:szCs w:val="20"/>
              </w:rPr>
            </w:pPr>
          </w:p>
        </w:tc>
        <w:tc>
          <w:tcPr>
            <w:tcW w:w="1620" w:type="dxa"/>
            <w:shd w:val="clear" w:color="auto" w:fill="BDD6EE" w:themeFill="accent1" w:themeFillTint="66"/>
          </w:tcPr>
          <w:p w14:paraId="2C766E0B" w14:textId="3A137E23" w:rsidR="0012651F" w:rsidRPr="00115E96" w:rsidRDefault="0012651F" w:rsidP="0012651F">
            <w:pPr>
              <w:spacing w:after="0"/>
              <w:rPr>
                <w:rFonts w:cs="Arial"/>
                <w:szCs w:val="20"/>
              </w:rPr>
            </w:pPr>
            <w:r w:rsidRPr="00115E96">
              <w:rPr>
                <w:rFonts w:cs="Arial"/>
                <w:b/>
                <w:szCs w:val="20"/>
              </w:rPr>
              <w:t>4. PIN</w:t>
            </w:r>
          </w:p>
        </w:tc>
      </w:tr>
      <w:tr w:rsidR="00115E96" w:rsidRPr="00115E96" w14:paraId="5720F077" w14:textId="77777777" w:rsidTr="00FB763E">
        <w:trPr>
          <w:trHeight w:val="232"/>
        </w:trPr>
        <w:tc>
          <w:tcPr>
            <w:tcW w:w="2057" w:type="dxa"/>
            <w:gridSpan w:val="2"/>
            <w:vMerge/>
            <w:shd w:val="clear" w:color="auto" w:fill="BDD6EE" w:themeFill="accent1" w:themeFillTint="66"/>
          </w:tcPr>
          <w:p w14:paraId="5A2276D3" w14:textId="77777777" w:rsidR="0012651F" w:rsidRPr="00115E96" w:rsidRDefault="0012651F" w:rsidP="0012651F">
            <w:pPr>
              <w:spacing w:after="0"/>
              <w:ind w:left="224" w:hanging="224"/>
              <w:rPr>
                <w:b/>
              </w:rPr>
            </w:pPr>
          </w:p>
        </w:tc>
        <w:tc>
          <w:tcPr>
            <w:tcW w:w="6938" w:type="dxa"/>
            <w:gridSpan w:val="8"/>
            <w:vMerge/>
            <w:shd w:val="clear" w:color="auto" w:fill="auto"/>
          </w:tcPr>
          <w:p w14:paraId="625B5A2E" w14:textId="77777777" w:rsidR="0012651F" w:rsidRPr="00115E96" w:rsidRDefault="0012651F" w:rsidP="0012651F">
            <w:pPr>
              <w:spacing w:after="0"/>
              <w:rPr>
                <w:rFonts w:cs="Arial"/>
                <w:szCs w:val="20"/>
              </w:rPr>
            </w:pPr>
          </w:p>
        </w:tc>
        <w:tc>
          <w:tcPr>
            <w:tcW w:w="1620" w:type="dxa"/>
            <w:shd w:val="clear" w:color="auto" w:fill="auto"/>
          </w:tcPr>
          <w:p w14:paraId="77356998" w14:textId="58C3B732" w:rsidR="0012651F" w:rsidRPr="00115E96" w:rsidRDefault="002F2906" w:rsidP="0012651F">
            <w:pPr>
              <w:spacing w:after="0"/>
              <w:rPr>
                <w:rFonts w:cs="Arial"/>
                <w:szCs w:val="20"/>
              </w:rPr>
            </w:pPr>
            <w:r>
              <w:rPr>
                <w:rFonts w:cs="Arial"/>
                <w:szCs w:val="20"/>
              </w:rPr>
              <w:t>FS-22-0</w:t>
            </w:r>
            <w:ins w:id="3" w:author="Wang, Yanjun" w:date="2021-12-09T11:21:00Z">
              <w:r w:rsidR="003D38B1">
                <w:rPr>
                  <w:rFonts w:cs="Arial"/>
                  <w:szCs w:val="20"/>
                </w:rPr>
                <w:t>1</w:t>
              </w:r>
            </w:ins>
            <w:del w:id="4" w:author="Wang, Yanjun" w:date="2021-12-09T11:21:00Z">
              <w:r w:rsidDel="003D38B1">
                <w:rPr>
                  <w:rFonts w:cs="Arial"/>
                  <w:szCs w:val="20"/>
                </w:rPr>
                <w:delText>9</w:delText>
              </w:r>
            </w:del>
          </w:p>
        </w:tc>
      </w:tr>
      <w:tr w:rsidR="00115E96" w:rsidRPr="00115E96" w14:paraId="0A3B04F6" w14:textId="77777777" w:rsidTr="1CD0E113">
        <w:trPr>
          <w:trHeight w:hRule="exact" w:val="288"/>
        </w:trPr>
        <w:tc>
          <w:tcPr>
            <w:tcW w:w="10615" w:type="dxa"/>
            <w:gridSpan w:val="11"/>
            <w:shd w:val="clear" w:color="auto" w:fill="9CC2E5" w:themeFill="accent1" w:themeFillTint="99"/>
          </w:tcPr>
          <w:p w14:paraId="7408A1FB" w14:textId="7038F8C5" w:rsidR="0012651F" w:rsidRPr="00115E96" w:rsidRDefault="00FB763E" w:rsidP="0012651F">
            <w:pPr>
              <w:spacing w:after="0"/>
              <w:rPr>
                <w:rFonts w:cs="Arial"/>
                <w:b/>
                <w:szCs w:val="20"/>
              </w:rPr>
            </w:pPr>
            <w:r w:rsidRPr="00115E96">
              <w:rPr>
                <w:rFonts w:cs="Arial"/>
                <w:b/>
                <w:szCs w:val="20"/>
              </w:rPr>
              <w:t>5</w:t>
            </w:r>
            <w:r w:rsidR="0012651F" w:rsidRPr="00115E96">
              <w:rPr>
                <w:rFonts w:cs="Arial"/>
                <w:b/>
                <w:szCs w:val="20"/>
              </w:rPr>
              <w:t>. Project Identification</w:t>
            </w:r>
          </w:p>
        </w:tc>
      </w:tr>
      <w:tr w:rsidR="00115E96" w:rsidRPr="00115E96" w14:paraId="07F2DA4E" w14:textId="77777777" w:rsidTr="1CD0E113">
        <w:trPr>
          <w:trHeight w:val="475"/>
        </w:trPr>
        <w:tc>
          <w:tcPr>
            <w:tcW w:w="2057" w:type="dxa"/>
            <w:gridSpan w:val="2"/>
            <w:shd w:val="clear" w:color="auto" w:fill="BDD6EE" w:themeFill="accent1" w:themeFillTint="66"/>
          </w:tcPr>
          <w:p w14:paraId="251A8E5A" w14:textId="376E86BB" w:rsidR="0012651F" w:rsidRPr="00115E96" w:rsidRDefault="00FB763E" w:rsidP="0012651F">
            <w:pPr>
              <w:spacing w:after="0"/>
              <w:ind w:left="223" w:hanging="223"/>
              <w:rPr>
                <w:b/>
              </w:rPr>
            </w:pPr>
            <w:r w:rsidRPr="00115E96">
              <w:rPr>
                <w:b/>
              </w:rPr>
              <w:t>5</w:t>
            </w:r>
            <w:r w:rsidR="0012651F" w:rsidRPr="00115E96">
              <w:rPr>
                <w:b/>
              </w:rPr>
              <w:t>.1 Project Title:</w:t>
            </w:r>
          </w:p>
        </w:tc>
        <w:tc>
          <w:tcPr>
            <w:tcW w:w="8558" w:type="dxa"/>
            <w:gridSpan w:val="9"/>
            <w:shd w:val="clear" w:color="auto" w:fill="FFFFFF" w:themeFill="background1"/>
          </w:tcPr>
          <w:p w14:paraId="06D3D72F" w14:textId="27A391CB" w:rsidR="00DD6D47" w:rsidRPr="00115E96" w:rsidRDefault="002F2906" w:rsidP="00E44AC9">
            <w:pPr>
              <w:spacing w:after="0"/>
            </w:pPr>
            <w:r>
              <w:t>EcoTest: Robust Management Advice for Changing Ecosystems</w:t>
            </w:r>
          </w:p>
        </w:tc>
      </w:tr>
      <w:tr w:rsidR="00115E96" w:rsidRPr="00115E96" w14:paraId="5E3C832B" w14:textId="77777777" w:rsidTr="00DD6D47">
        <w:trPr>
          <w:trHeight w:val="264"/>
        </w:trPr>
        <w:tc>
          <w:tcPr>
            <w:tcW w:w="8953" w:type="dxa"/>
            <w:gridSpan w:val="9"/>
            <w:shd w:val="clear" w:color="auto" w:fill="BDD6EE" w:themeFill="accent1" w:themeFillTint="66"/>
          </w:tcPr>
          <w:p w14:paraId="3DDB067C" w14:textId="29A74263" w:rsidR="0012651F" w:rsidRPr="00115E96" w:rsidRDefault="00FB763E" w:rsidP="00D76D42">
            <w:pPr>
              <w:spacing w:after="0"/>
              <w:rPr>
                <w:rFonts w:cs="Arial"/>
                <w:szCs w:val="20"/>
                <w:highlight w:val="yellow"/>
              </w:rPr>
            </w:pPr>
            <w:r w:rsidRPr="00115E96">
              <w:rPr>
                <w:b/>
              </w:rPr>
              <w:t>5</w:t>
            </w:r>
            <w:r w:rsidR="0012651F" w:rsidRPr="00115E96">
              <w:rPr>
                <w:b/>
              </w:rPr>
              <w:t xml:space="preserve">.2 Amount of requested funding </w:t>
            </w:r>
            <w:r w:rsidR="0012651F" w:rsidRPr="00115E96">
              <w:rPr>
                <w:sz w:val="18"/>
                <w:szCs w:val="18"/>
              </w:rPr>
              <w:t xml:space="preserve">- Enter total funding requested for the project [last cell of </w:t>
            </w:r>
            <w:r w:rsidR="00D76D42" w:rsidRPr="00115E96">
              <w:rPr>
                <w:sz w:val="18"/>
                <w:szCs w:val="18"/>
              </w:rPr>
              <w:t>section 11.4</w:t>
            </w:r>
            <w:r w:rsidR="0012651F" w:rsidRPr="00115E96">
              <w:rPr>
                <w:sz w:val="18"/>
                <w:szCs w:val="18"/>
              </w:rPr>
              <w:t>]</w:t>
            </w:r>
          </w:p>
        </w:tc>
        <w:tc>
          <w:tcPr>
            <w:tcW w:w="1662" w:type="dxa"/>
            <w:gridSpan w:val="2"/>
            <w:shd w:val="clear" w:color="auto" w:fill="auto"/>
            <w:vAlign w:val="center"/>
          </w:tcPr>
          <w:p w14:paraId="16949C4A" w14:textId="1861F230" w:rsidR="00DD6D47" w:rsidRPr="00DD6D47" w:rsidRDefault="0012651F" w:rsidP="00916D73">
            <w:pPr>
              <w:spacing w:after="0"/>
              <w:jc w:val="center"/>
              <w:rPr>
                <w:rFonts w:cs="Arial"/>
                <w:szCs w:val="20"/>
              </w:rPr>
            </w:pPr>
            <w:r w:rsidRPr="00115E96">
              <w:rPr>
                <w:rFonts w:cs="Arial"/>
                <w:szCs w:val="20"/>
              </w:rPr>
              <w:t>$</w:t>
            </w:r>
            <w:r w:rsidR="00916D73">
              <w:rPr>
                <w:rFonts w:cs="Arial"/>
                <w:szCs w:val="20"/>
              </w:rPr>
              <w:t>180,000</w:t>
            </w:r>
          </w:p>
        </w:tc>
      </w:tr>
      <w:tr w:rsidR="00115E96" w:rsidRPr="00115E96" w14:paraId="7D99B023" w14:textId="77777777" w:rsidTr="00DD6D47">
        <w:trPr>
          <w:trHeight w:val="264"/>
        </w:trPr>
        <w:tc>
          <w:tcPr>
            <w:tcW w:w="8953" w:type="dxa"/>
            <w:gridSpan w:val="9"/>
            <w:shd w:val="clear" w:color="auto" w:fill="BDD6EE" w:themeFill="accent1" w:themeFillTint="66"/>
          </w:tcPr>
          <w:p w14:paraId="377B8FA4" w14:textId="33056DF6" w:rsidR="0012651F" w:rsidRPr="00115E96" w:rsidRDefault="00FB763E" w:rsidP="00916D73">
            <w:pPr>
              <w:spacing w:after="0"/>
              <w:rPr>
                <w:rFonts w:cs="Arial"/>
                <w:szCs w:val="20"/>
              </w:rPr>
            </w:pPr>
            <w:r w:rsidRPr="00115E96">
              <w:rPr>
                <w:b/>
              </w:rPr>
              <w:t>5</w:t>
            </w:r>
            <w:r w:rsidR="0012651F" w:rsidRPr="00115E96">
              <w:rPr>
                <w:b/>
              </w:rPr>
              <w:t xml:space="preserve">.3 Duration of requested funding </w:t>
            </w:r>
          </w:p>
        </w:tc>
        <w:tc>
          <w:tcPr>
            <w:tcW w:w="1662" w:type="dxa"/>
            <w:gridSpan w:val="2"/>
            <w:shd w:val="clear" w:color="auto" w:fill="auto"/>
            <w:vAlign w:val="center"/>
          </w:tcPr>
          <w:p w14:paraId="1A4253E8" w14:textId="6A9E7A7E" w:rsidR="00DD6D47" w:rsidRPr="00115E96" w:rsidRDefault="00916D73" w:rsidP="00DD6D47">
            <w:pPr>
              <w:spacing w:after="0"/>
              <w:rPr>
                <w:rFonts w:cs="Arial"/>
                <w:szCs w:val="20"/>
              </w:rPr>
            </w:pPr>
            <w:r>
              <w:rPr>
                <w:rFonts w:cs="Arial"/>
                <w:szCs w:val="20"/>
              </w:rPr>
              <w:t>3 years</w:t>
            </w:r>
          </w:p>
        </w:tc>
      </w:tr>
      <w:tr w:rsidR="00115E96" w:rsidRPr="00115E96" w14:paraId="179C2C18" w14:textId="77777777" w:rsidTr="00DD6D47">
        <w:trPr>
          <w:trHeight w:val="264"/>
        </w:trPr>
        <w:tc>
          <w:tcPr>
            <w:tcW w:w="8953" w:type="dxa"/>
            <w:gridSpan w:val="9"/>
            <w:shd w:val="clear" w:color="auto" w:fill="DEEAF6" w:themeFill="accent1" w:themeFillTint="33"/>
          </w:tcPr>
          <w:p w14:paraId="4EF246A7" w14:textId="5640A992" w:rsidR="0012651F" w:rsidRPr="00115E96" w:rsidRDefault="00FB763E" w:rsidP="0012651F">
            <w:pPr>
              <w:spacing w:after="0"/>
              <w:rPr>
                <w:rFonts w:cs="Arial"/>
                <w:szCs w:val="20"/>
              </w:rPr>
            </w:pPr>
            <w:r w:rsidRPr="00115E96">
              <w:rPr>
                <w:rFonts w:cs="Arial"/>
                <w:b/>
                <w:szCs w:val="20"/>
              </w:rPr>
              <w:t>5</w:t>
            </w:r>
            <w:r w:rsidR="0012651F" w:rsidRPr="00115E96">
              <w:rPr>
                <w:rFonts w:cs="Arial"/>
                <w:b/>
                <w:szCs w:val="20"/>
              </w:rPr>
              <w:t>.4</w:t>
            </w:r>
            <w:r w:rsidR="0012651F" w:rsidRPr="00115E96">
              <w:rPr>
                <w:rFonts w:cs="Arial"/>
                <w:szCs w:val="20"/>
              </w:rPr>
              <w:t xml:space="preserve"> If the project will take longer than 3 years, specify the expected total duration (if applicable)</w:t>
            </w:r>
          </w:p>
        </w:tc>
        <w:tc>
          <w:tcPr>
            <w:tcW w:w="1662" w:type="dxa"/>
            <w:gridSpan w:val="2"/>
            <w:shd w:val="clear" w:color="auto" w:fill="auto"/>
            <w:vAlign w:val="center"/>
          </w:tcPr>
          <w:p w14:paraId="7372D682" w14:textId="74512824" w:rsidR="00DD6D47" w:rsidRPr="00115E96" w:rsidRDefault="00DD6D47" w:rsidP="00DD6D47">
            <w:pPr>
              <w:spacing w:after="0"/>
              <w:rPr>
                <w:rFonts w:cs="Arial"/>
                <w:szCs w:val="20"/>
              </w:rPr>
            </w:pPr>
          </w:p>
        </w:tc>
      </w:tr>
      <w:tr w:rsidR="00916D73" w:rsidRPr="00115E96" w14:paraId="20AAA025" w14:textId="77777777" w:rsidTr="00DD6D47">
        <w:trPr>
          <w:trHeight w:val="480"/>
        </w:trPr>
        <w:tc>
          <w:tcPr>
            <w:tcW w:w="2057" w:type="dxa"/>
            <w:gridSpan w:val="2"/>
            <w:shd w:val="clear" w:color="auto" w:fill="9CC2E5" w:themeFill="accent1" w:themeFillTint="99"/>
          </w:tcPr>
          <w:p w14:paraId="35E837BF" w14:textId="204A2EDF" w:rsidR="00916D73" w:rsidRPr="00115E96" w:rsidRDefault="00916D73" w:rsidP="00916D73">
            <w:pPr>
              <w:spacing w:after="0"/>
              <w:rPr>
                <w:b/>
                <w:bCs/>
              </w:rPr>
            </w:pPr>
            <w:r w:rsidRPr="00115E96">
              <w:rPr>
                <w:b/>
                <w:bCs/>
              </w:rPr>
              <w:t>5.5 Principal Investigator (PI)</w:t>
            </w:r>
          </w:p>
        </w:tc>
        <w:tc>
          <w:tcPr>
            <w:tcW w:w="4148" w:type="dxa"/>
            <w:gridSpan w:val="3"/>
            <w:shd w:val="clear" w:color="auto" w:fill="auto"/>
          </w:tcPr>
          <w:p w14:paraId="5C083656" w14:textId="77777777" w:rsidR="00916D73" w:rsidRPr="00115E96" w:rsidRDefault="00916D73" w:rsidP="00916D73">
            <w:pPr>
              <w:spacing w:after="0"/>
              <w:rPr>
                <w:szCs w:val="20"/>
              </w:rPr>
            </w:pPr>
            <w:r w:rsidRPr="00115E96">
              <w:rPr>
                <w:szCs w:val="20"/>
              </w:rPr>
              <w:t>Name:</w:t>
            </w:r>
            <w:r>
              <w:rPr>
                <w:szCs w:val="20"/>
              </w:rPr>
              <w:t xml:space="preserve"> Yanjun Wang</w:t>
            </w:r>
          </w:p>
          <w:p w14:paraId="28AF623F" w14:textId="42196306" w:rsidR="00916D73" w:rsidRPr="00115E96" w:rsidRDefault="00916D73" w:rsidP="00916D73">
            <w:pPr>
              <w:spacing w:after="0"/>
              <w:rPr>
                <w:szCs w:val="20"/>
              </w:rPr>
            </w:pPr>
            <w:r w:rsidRPr="00115E96">
              <w:rPr>
                <w:szCs w:val="20"/>
              </w:rPr>
              <w:t xml:space="preserve">Email: </w:t>
            </w:r>
            <w:r w:rsidRPr="00916D73">
              <w:rPr>
                <w:szCs w:val="20"/>
              </w:rPr>
              <w:t>Yanjun.Wang@dfo-mpo.gc.ca</w:t>
            </w:r>
          </w:p>
        </w:tc>
        <w:tc>
          <w:tcPr>
            <w:tcW w:w="1438" w:type="dxa"/>
            <w:shd w:val="clear" w:color="auto" w:fill="9CC2E5" w:themeFill="accent1" w:themeFillTint="99"/>
          </w:tcPr>
          <w:p w14:paraId="6B58C5C7" w14:textId="34029015" w:rsidR="00916D73" w:rsidRPr="00115E96" w:rsidRDefault="00916D73" w:rsidP="00916D73">
            <w:pPr>
              <w:spacing w:after="0"/>
              <w:rPr>
                <w:b/>
                <w:szCs w:val="20"/>
              </w:rPr>
            </w:pPr>
            <w:r w:rsidRPr="00115E96">
              <w:rPr>
                <w:b/>
                <w:szCs w:val="20"/>
              </w:rPr>
              <w:t>Lead Region:</w:t>
            </w:r>
          </w:p>
        </w:tc>
        <w:tc>
          <w:tcPr>
            <w:tcW w:w="2972" w:type="dxa"/>
            <w:gridSpan w:val="5"/>
            <w:shd w:val="clear" w:color="auto" w:fill="auto"/>
            <w:vAlign w:val="center"/>
          </w:tcPr>
          <w:p w14:paraId="47A85AA7" w14:textId="7098E298" w:rsidR="00916D73" w:rsidRPr="00115E96" w:rsidRDefault="003D38B1" w:rsidP="00916D73">
            <w:pPr>
              <w:spacing w:after="0"/>
              <w:rPr>
                <w:szCs w:val="20"/>
              </w:rPr>
            </w:pPr>
            <w:ins w:id="5" w:author="Wang, Yanjun" w:date="2021-12-09T11:24:00Z">
              <w:r>
                <w:rPr>
                  <w:szCs w:val="20"/>
                </w:rPr>
                <w:t>Maritimes</w:t>
              </w:r>
            </w:ins>
          </w:p>
        </w:tc>
      </w:tr>
      <w:tr w:rsidR="00916D73" w:rsidRPr="00115E96" w14:paraId="7A8DFD57" w14:textId="77777777" w:rsidTr="00DD6D47">
        <w:trPr>
          <w:trHeight w:val="480"/>
        </w:trPr>
        <w:tc>
          <w:tcPr>
            <w:tcW w:w="2057" w:type="dxa"/>
            <w:gridSpan w:val="2"/>
            <w:shd w:val="clear" w:color="auto" w:fill="DEEAF6" w:themeFill="accent1" w:themeFillTint="33"/>
          </w:tcPr>
          <w:p w14:paraId="630173FD" w14:textId="6A2D70E7" w:rsidR="00916D73" w:rsidRPr="00115E96" w:rsidRDefault="00916D73" w:rsidP="00916D73">
            <w:pPr>
              <w:spacing w:after="0"/>
              <w:rPr>
                <w:b/>
                <w:szCs w:val="20"/>
              </w:rPr>
            </w:pPr>
            <w:r w:rsidRPr="00115E96">
              <w:rPr>
                <w:b/>
                <w:szCs w:val="20"/>
              </w:rPr>
              <w:t>5.6 Co-PI:</w:t>
            </w:r>
          </w:p>
          <w:p w14:paraId="3BAE4A38" w14:textId="6101ACAE" w:rsidR="00916D73" w:rsidRPr="00115E96" w:rsidRDefault="00916D73" w:rsidP="00916D73">
            <w:pPr>
              <w:spacing w:after="0"/>
              <w:rPr>
                <w:szCs w:val="20"/>
              </w:rPr>
            </w:pPr>
            <w:r w:rsidRPr="00115E96">
              <w:rPr>
                <w:szCs w:val="20"/>
              </w:rPr>
              <w:t>(if applicable)</w:t>
            </w:r>
          </w:p>
        </w:tc>
        <w:tc>
          <w:tcPr>
            <w:tcW w:w="4148" w:type="dxa"/>
            <w:gridSpan w:val="3"/>
            <w:shd w:val="clear" w:color="auto" w:fill="auto"/>
          </w:tcPr>
          <w:p w14:paraId="286220EF" w14:textId="3BF520B7" w:rsidR="00916D73" w:rsidRPr="00DD6D47" w:rsidRDefault="00916D73" w:rsidP="00916D73">
            <w:pPr>
              <w:spacing w:after="0"/>
              <w:rPr>
                <w:szCs w:val="20"/>
              </w:rPr>
            </w:pPr>
          </w:p>
        </w:tc>
        <w:tc>
          <w:tcPr>
            <w:tcW w:w="1438" w:type="dxa"/>
            <w:shd w:val="clear" w:color="auto" w:fill="DEEAF6" w:themeFill="accent1" w:themeFillTint="33"/>
          </w:tcPr>
          <w:p w14:paraId="6AED296D" w14:textId="3CA457BD" w:rsidR="00916D73" w:rsidRPr="00115E96" w:rsidRDefault="00916D73" w:rsidP="00916D73">
            <w:pPr>
              <w:spacing w:after="0"/>
              <w:rPr>
                <w:b/>
                <w:szCs w:val="20"/>
              </w:rPr>
            </w:pPr>
            <w:r w:rsidRPr="00115E96">
              <w:rPr>
                <w:b/>
                <w:szCs w:val="20"/>
              </w:rPr>
              <w:t>Co-PI Region:</w:t>
            </w:r>
          </w:p>
          <w:p w14:paraId="57963B74" w14:textId="2ED2B497" w:rsidR="00916D73" w:rsidRPr="00115E96" w:rsidRDefault="00916D73" w:rsidP="00916D73">
            <w:pPr>
              <w:spacing w:after="0"/>
              <w:rPr>
                <w:szCs w:val="20"/>
              </w:rPr>
            </w:pPr>
            <w:r w:rsidRPr="00115E96">
              <w:rPr>
                <w:szCs w:val="20"/>
              </w:rPr>
              <w:t>(if applicable)</w:t>
            </w:r>
          </w:p>
        </w:tc>
        <w:tc>
          <w:tcPr>
            <w:tcW w:w="2972" w:type="dxa"/>
            <w:gridSpan w:val="5"/>
            <w:shd w:val="clear" w:color="auto" w:fill="auto"/>
            <w:vAlign w:val="center"/>
          </w:tcPr>
          <w:p w14:paraId="061B172D" w14:textId="77777777" w:rsidR="00916D73" w:rsidRDefault="00916D73" w:rsidP="00916D73">
            <w:pPr>
              <w:spacing w:after="0"/>
              <w:jc w:val="center"/>
              <w:rPr>
                <w:szCs w:val="20"/>
              </w:rPr>
            </w:pPr>
          </w:p>
          <w:p w14:paraId="6DF5676F" w14:textId="10F2AA81" w:rsidR="00916D73" w:rsidRPr="00115E96" w:rsidRDefault="00916D73" w:rsidP="00916D73">
            <w:pPr>
              <w:spacing w:after="0"/>
              <w:rPr>
                <w:szCs w:val="20"/>
              </w:rPr>
            </w:pPr>
          </w:p>
        </w:tc>
      </w:tr>
      <w:tr w:rsidR="00916D73" w:rsidRPr="00115E96" w14:paraId="6CACA038" w14:textId="77777777" w:rsidTr="1CD0E113">
        <w:trPr>
          <w:trHeight w:hRule="exact" w:val="360"/>
        </w:trPr>
        <w:tc>
          <w:tcPr>
            <w:tcW w:w="10615" w:type="dxa"/>
            <w:gridSpan w:val="11"/>
            <w:shd w:val="clear" w:color="auto" w:fill="9CC2E5" w:themeFill="accent1" w:themeFillTint="99"/>
            <w:vAlign w:val="center"/>
          </w:tcPr>
          <w:p w14:paraId="06E3CFEE" w14:textId="4D511DAA" w:rsidR="00916D73" w:rsidRPr="00115E96" w:rsidRDefault="00916D73" w:rsidP="00916D73">
            <w:pPr>
              <w:spacing w:after="0"/>
              <w:rPr>
                <w:b/>
                <w:bCs/>
              </w:rPr>
            </w:pPr>
            <w:r w:rsidRPr="00115E96">
              <w:rPr>
                <w:b/>
                <w:bCs/>
              </w:rPr>
              <w:t xml:space="preserve">6. Research </w:t>
            </w:r>
            <w:r w:rsidRPr="00115E96">
              <w:rPr>
                <w:b/>
                <w:bCs/>
                <w:u w:val="single"/>
              </w:rPr>
              <w:t>team</w:t>
            </w:r>
            <w:r w:rsidRPr="00115E96">
              <w:t xml:space="preserve"> (list all key collaborators/partners, provide % of identified FTE time going towards project)</w:t>
            </w:r>
            <w:r w:rsidRPr="00115E96">
              <w:rPr>
                <w:b/>
                <w:bCs/>
              </w:rPr>
              <w:t>:</w:t>
            </w:r>
          </w:p>
        </w:tc>
      </w:tr>
      <w:tr w:rsidR="00916D73" w:rsidRPr="00115E96" w14:paraId="023FA5B2" w14:textId="77777777" w:rsidTr="1CD0E113">
        <w:trPr>
          <w:trHeight w:hRule="exact" w:val="681"/>
        </w:trPr>
        <w:tc>
          <w:tcPr>
            <w:tcW w:w="2057" w:type="dxa"/>
            <w:gridSpan w:val="2"/>
            <w:shd w:val="clear" w:color="auto" w:fill="DEEAF6" w:themeFill="accent1" w:themeFillTint="33"/>
          </w:tcPr>
          <w:p w14:paraId="358B7E7A" w14:textId="77777777" w:rsidR="00916D73" w:rsidRPr="00115E96" w:rsidRDefault="00916D73" w:rsidP="00916D73">
            <w:pPr>
              <w:spacing w:after="0"/>
              <w:jc w:val="center"/>
              <w:rPr>
                <w:b/>
                <w:szCs w:val="20"/>
              </w:rPr>
            </w:pPr>
            <w:r w:rsidRPr="00115E96">
              <w:rPr>
                <w:b/>
                <w:szCs w:val="20"/>
              </w:rPr>
              <w:t>Name</w:t>
            </w:r>
          </w:p>
        </w:tc>
        <w:tc>
          <w:tcPr>
            <w:tcW w:w="4148" w:type="dxa"/>
            <w:gridSpan w:val="3"/>
            <w:shd w:val="clear" w:color="auto" w:fill="DEEAF6" w:themeFill="accent1" w:themeFillTint="33"/>
          </w:tcPr>
          <w:p w14:paraId="2DC31454" w14:textId="77777777" w:rsidR="00916D73" w:rsidRPr="00115E96" w:rsidRDefault="00916D73" w:rsidP="00916D73">
            <w:pPr>
              <w:spacing w:after="0"/>
              <w:jc w:val="center"/>
              <w:rPr>
                <w:b/>
                <w:szCs w:val="20"/>
              </w:rPr>
            </w:pPr>
            <w:r w:rsidRPr="00115E96">
              <w:rPr>
                <w:b/>
                <w:szCs w:val="20"/>
              </w:rPr>
              <w:t>Role in the project</w:t>
            </w:r>
          </w:p>
          <w:p w14:paraId="437FEB28" w14:textId="2CC168CD" w:rsidR="00916D73" w:rsidRPr="00115E96" w:rsidRDefault="00916D73" w:rsidP="00916D73">
            <w:pPr>
              <w:spacing w:after="0"/>
              <w:jc w:val="center"/>
              <w:rPr>
                <w:sz w:val="18"/>
                <w:szCs w:val="18"/>
              </w:rPr>
            </w:pPr>
            <w:r w:rsidRPr="00115E96">
              <w:rPr>
                <w:sz w:val="18"/>
                <w:szCs w:val="18"/>
              </w:rPr>
              <w:t>(estimated % FTE time, and key expertise)</w:t>
            </w:r>
          </w:p>
        </w:tc>
        <w:tc>
          <w:tcPr>
            <w:tcW w:w="1438" w:type="dxa"/>
            <w:shd w:val="clear" w:color="auto" w:fill="DEEAF6" w:themeFill="accent1" w:themeFillTint="33"/>
          </w:tcPr>
          <w:p w14:paraId="252D8D26" w14:textId="77777777" w:rsidR="00916D73" w:rsidRPr="00115E96" w:rsidRDefault="00916D73" w:rsidP="00916D73">
            <w:pPr>
              <w:spacing w:after="0"/>
              <w:jc w:val="center"/>
              <w:rPr>
                <w:b/>
                <w:szCs w:val="20"/>
              </w:rPr>
            </w:pPr>
            <w:r w:rsidRPr="00115E96">
              <w:rPr>
                <w:b/>
                <w:szCs w:val="20"/>
              </w:rPr>
              <w:t>Region</w:t>
            </w:r>
          </w:p>
          <w:p w14:paraId="40764A6A" w14:textId="23178A2E" w:rsidR="00916D73" w:rsidRPr="00115E96" w:rsidRDefault="00916D73" w:rsidP="00916D73">
            <w:pPr>
              <w:spacing w:after="0"/>
              <w:jc w:val="center"/>
              <w:rPr>
                <w:rFonts w:cs="Arial"/>
                <w:sz w:val="18"/>
                <w:szCs w:val="18"/>
              </w:rPr>
            </w:pPr>
            <w:r w:rsidRPr="00115E96">
              <w:rPr>
                <w:sz w:val="18"/>
                <w:szCs w:val="18"/>
              </w:rPr>
              <w:t>(enter ‘external’ if not from DFO)</w:t>
            </w:r>
          </w:p>
        </w:tc>
        <w:tc>
          <w:tcPr>
            <w:tcW w:w="2972" w:type="dxa"/>
            <w:gridSpan w:val="5"/>
            <w:shd w:val="clear" w:color="auto" w:fill="DEEAF6" w:themeFill="accent1" w:themeFillTint="33"/>
          </w:tcPr>
          <w:p w14:paraId="1D6D3965" w14:textId="30FA2F0B" w:rsidR="00916D73" w:rsidRPr="00115E96" w:rsidRDefault="00916D73" w:rsidP="00916D73">
            <w:pPr>
              <w:spacing w:after="0"/>
              <w:jc w:val="center"/>
              <w:rPr>
                <w:rFonts w:cs="Arial"/>
                <w:szCs w:val="20"/>
              </w:rPr>
            </w:pPr>
            <w:r w:rsidRPr="00115E96">
              <w:rPr>
                <w:rFonts w:cs="Arial"/>
                <w:szCs w:val="17"/>
              </w:rPr>
              <w:t>If partner / collaborator is external, identify the institution:</w:t>
            </w:r>
          </w:p>
        </w:tc>
      </w:tr>
      <w:tr w:rsidR="00916D73" w:rsidRPr="00115E96" w14:paraId="7A76E120" w14:textId="77777777" w:rsidTr="004A0D50">
        <w:trPr>
          <w:trHeight w:val="237"/>
        </w:trPr>
        <w:tc>
          <w:tcPr>
            <w:tcW w:w="2057" w:type="dxa"/>
            <w:gridSpan w:val="2"/>
            <w:vAlign w:val="center"/>
          </w:tcPr>
          <w:p w14:paraId="5EC45483" w14:textId="692C2135" w:rsidR="00916D73" w:rsidRPr="00115E96" w:rsidRDefault="00645FAE" w:rsidP="00916D73">
            <w:pPr>
              <w:spacing w:after="0"/>
              <w:rPr>
                <w:szCs w:val="20"/>
              </w:rPr>
            </w:pPr>
            <w:ins w:id="6" w:author="Wang, Yanjun" w:date="2021-12-09T11:43:00Z">
              <w:r>
                <w:rPr>
                  <w:szCs w:val="20"/>
                </w:rPr>
                <w:t>Yanjun Wang</w:t>
              </w:r>
            </w:ins>
            <w:del w:id="7" w:author="Wang, Yanjun" w:date="2021-12-09T11:43:00Z">
              <w:r w:rsidR="00916D73" w:rsidDel="00645FAE">
                <w:rPr>
                  <w:szCs w:val="20"/>
                </w:rPr>
                <w:delText>Dr Thomas Carruthers</w:delText>
              </w:r>
            </w:del>
          </w:p>
        </w:tc>
        <w:tc>
          <w:tcPr>
            <w:tcW w:w="4148" w:type="dxa"/>
            <w:gridSpan w:val="3"/>
            <w:vAlign w:val="center"/>
          </w:tcPr>
          <w:p w14:paraId="2CEAFDEF" w14:textId="7F534924" w:rsidR="00916D73" w:rsidRPr="00115E96" w:rsidRDefault="00645FAE" w:rsidP="00911BCB">
            <w:pPr>
              <w:spacing w:after="0"/>
              <w:rPr>
                <w:szCs w:val="20"/>
              </w:rPr>
            </w:pPr>
            <w:ins w:id="8" w:author="Wang, Yanjun" w:date="2021-12-09T11:44:00Z">
              <w:r>
                <w:rPr>
                  <w:szCs w:val="20"/>
                </w:rPr>
                <w:t>Project co-</w:t>
              </w:r>
              <w:r>
                <w:rPr>
                  <w:szCs w:val="20"/>
                </w:rPr>
                <w:t>lead, 25%FTE</w:t>
              </w:r>
            </w:ins>
            <w:del w:id="9" w:author="Wang, Yanjun" w:date="2021-12-09T11:43:00Z">
              <w:r w:rsidR="00916D73" w:rsidDel="00645FAE">
                <w:rPr>
                  <w:szCs w:val="20"/>
                </w:rPr>
                <w:delText xml:space="preserve">Project </w:delText>
              </w:r>
              <w:r w:rsidR="00766564" w:rsidDel="00645FAE">
                <w:rPr>
                  <w:szCs w:val="20"/>
                </w:rPr>
                <w:delText>co-</w:delText>
              </w:r>
              <w:r w:rsidR="00916D73" w:rsidDel="00645FAE">
                <w:rPr>
                  <w:szCs w:val="20"/>
                </w:rPr>
                <w:delText>lead / supervisor  (</w:delText>
              </w:r>
              <w:r w:rsidR="00911BCB" w:rsidDel="00645FAE">
                <w:rPr>
                  <w:szCs w:val="20"/>
                </w:rPr>
                <w:delText>25</w:delText>
              </w:r>
              <w:r w:rsidR="00916D73" w:rsidDel="00645FAE">
                <w:rPr>
                  <w:szCs w:val="20"/>
                </w:rPr>
                <w:delText>% FTE)</w:delText>
              </w:r>
            </w:del>
          </w:p>
        </w:tc>
        <w:tc>
          <w:tcPr>
            <w:tcW w:w="1438" w:type="dxa"/>
            <w:vAlign w:val="center"/>
          </w:tcPr>
          <w:p w14:paraId="4E1C8A39" w14:textId="4BD557A9" w:rsidR="00916D73" w:rsidRPr="00115E96" w:rsidRDefault="00645FAE" w:rsidP="00916D73">
            <w:pPr>
              <w:spacing w:after="0"/>
              <w:rPr>
                <w:szCs w:val="20"/>
              </w:rPr>
            </w:pPr>
            <w:ins w:id="10" w:author="Wang, Yanjun" w:date="2021-12-09T11:44:00Z">
              <w:r>
                <w:rPr>
                  <w:szCs w:val="20"/>
                </w:rPr>
                <w:t>Maritimes</w:t>
              </w:r>
            </w:ins>
            <w:del w:id="11" w:author="Wang, Yanjun" w:date="2021-12-09T11:43:00Z">
              <w:r w:rsidR="00916D73" w:rsidDel="00645FAE">
                <w:rPr>
                  <w:szCs w:val="20"/>
                </w:rPr>
                <w:delText>External</w:delText>
              </w:r>
            </w:del>
          </w:p>
        </w:tc>
        <w:tc>
          <w:tcPr>
            <w:tcW w:w="2972" w:type="dxa"/>
            <w:gridSpan w:val="5"/>
            <w:vAlign w:val="center"/>
          </w:tcPr>
          <w:p w14:paraId="37EF82BA" w14:textId="23CF64CF" w:rsidR="00916D73" w:rsidRPr="00115E96" w:rsidRDefault="00916D73" w:rsidP="00916D73">
            <w:pPr>
              <w:spacing w:after="0"/>
              <w:rPr>
                <w:szCs w:val="20"/>
              </w:rPr>
            </w:pPr>
            <w:del w:id="12" w:author="Wang, Yanjun" w:date="2021-12-09T11:43:00Z">
              <w:r w:rsidDel="00645FAE">
                <w:rPr>
                  <w:szCs w:val="20"/>
                </w:rPr>
                <w:delText>Blue Matter Science Ltd.</w:delText>
              </w:r>
            </w:del>
          </w:p>
        </w:tc>
      </w:tr>
      <w:tr w:rsidR="00916D73" w:rsidRPr="00115E96" w:rsidDel="00645FAE" w14:paraId="37BB4472" w14:textId="24987A0B" w:rsidTr="004A0D50">
        <w:trPr>
          <w:trHeight w:val="237"/>
          <w:del w:id="13" w:author="Wang, Yanjun" w:date="2021-12-09T11:43:00Z"/>
        </w:trPr>
        <w:tc>
          <w:tcPr>
            <w:tcW w:w="2057" w:type="dxa"/>
            <w:gridSpan w:val="2"/>
            <w:vAlign w:val="center"/>
          </w:tcPr>
          <w:p w14:paraId="3DA7745F" w14:textId="1F314F42" w:rsidR="00916D73" w:rsidRPr="00115E96" w:rsidDel="00645FAE" w:rsidRDefault="00916D73" w:rsidP="00916D73">
            <w:pPr>
              <w:spacing w:after="0"/>
              <w:rPr>
                <w:del w:id="14" w:author="Wang, Yanjun" w:date="2021-12-09T11:43:00Z"/>
                <w:szCs w:val="20"/>
              </w:rPr>
            </w:pPr>
            <w:del w:id="15" w:author="Wang, Yanjun" w:date="2021-12-09T11:43:00Z">
              <w:r w:rsidDel="00645FAE">
                <w:rPr>
                  <w:szCs w:val="20"/>
                </w:rPr>
                <w:delText>A post-doctoral researcher</w:delText>
              </w:r>
            </w:del>
          </w:p>
        </w:tc>
        <w:tc>
          <w:tcPr>
            <w:tcW w:w="4148" w:type="dxa"/>
            <w:gridSpan w:val="3"/>
            <w:vAlign w:val="center"/>
          </w:tcPr>
          <w:p w14:paraId="5C284224" w14:textId="41BA5A0A" w:rsidR="00916D73" w:rsidRPr="00115E96" w:rsidDel="00645FAE" w:rsidRDefault="00916D73" w:rsidP="00916D73">
            <w:pPr>
              <w:spacing w:after="0"/>
              <w:rPr>
                <w:del w:id="16" w:author="Wang, Yanjun" w:date="2021-12-09T11:43:00Z"/>
                <w:szCs w:val="20"/>
              </w:rPr>
            </w:pPr>
            <w:del w:id="17" w:author="Wang, Yanjun" w:date="2021-12-09T11:43:00Z">
              <w:r w:rsidDel="00645FAE">
                <w:rPr>
                  <w:szCs w:val="20"/>
                </w:rPr>
                <w:delText>Lead analyst (50% FTE)</w:delText>
              </w:r>
            </w:del>
          </w:p>
        </w:tc>
        <w:tc>
          <w:tcPr>
            <w:tcW w:w="1438" w:type="dxa"/>
            <w:vAlign w:val="center"/>
          </w:tcPr>
          <w:p w14:paraId="0F7E52EC" w14:textId="251CFAEA" w:rsidR="00916D73" w:rsidRPr="00115E96" w:rsidDel="00645FAE" w:rsidRDefault="00916D73" w:rsidP="00916D73">
            <w:pPr>
              <w:spacing w:after="0"/>
              <w:rPr>
                <w:del w:id="18" w:author="Wang, Yanjun" w:date="2021-12-09T11:43:00Z"/>
                <w:szCs w:val="20"/>
              </w:rPr>
            </w:pPr>
            <w:del w:id="19" w:author="Wang, Yanjun" w:date="2021-12-09T11:43:00Z">
              <w:r w:rsidDel="00645FAE">
                <w:rPr>
                  <w:szCs w:val="20"/>
                </w:rPr>
                <w:delText>External</w:delText>
              </w:r>
            </w:del>
          </w:p>
        </w:tc>
        <w:tc>
          <w:tcPr>
            <w:tcW w:w="2972" w:type="dxa"/>
            <w:gridSpan w:val="5"/>
            <w:vAlign w:val="center"/>
          </w:tcPr>
          <w:p w14:paraId="7C3FD42A" w14:textId="63D2AF35" w:rsidR="00916D73" w:rsidRPr="00115E96" w:rsidDel="00645FAE" w:rsidRDefault="00916D73" w:rsidP="00916D73">
            <w:pPr>
              <w:spacing w:after="0"/>
              <w:rPr>
                <w:del w:id="20" w:author="Wang, Yanjun" w:date="2021-12-09T11:43:00Z"/>
                <w:szCs w:val="20"/>
              </w:rPr>
            </w:pPr>
            <w:del w:id="21" w:author="Wang, Yanjun" w:date="2021-12-09T11:43:00Z">
              <w:r w:rsidDel="00645FAE">
                <w:rPr>
                  <w:szCs w:val="20"/>
                </w:rPr>
                <w:delText>Blue Matter Science Ltd.</w:delText>
              </w:r>
            </w:del>
          </w:p>
        </w:tc>
      </w:tr>
      <w:tr w:rsidR="00645FAE" w:rsidRPr="00115E96" w14:paraId="699AC1FF" w14:textId="77777777" w:rsidTr="004A0D50">
        <w:trPr>
          <w:trHeight w:val="237"/>
        </w:trPr>
        <w:tc>
          <w:tcPr>
            <w:tcW w:w="2057" w:type="dxa"/>
            <w:gridSpan w:val="2"/>
            <w:vAlign w:val="center"/>
          </w:tcPr>
          <w:p w14:paraId="263DA68D" w14:textId="51808A51" w:rsidR="00645FAE" w:rsidRPr="00115E96" w:rsidRDefault="00645FAE" w:rsidP="00645FAE">
            <w:pPr>
              <w:spacing w:after="0"/>
              <w:rPr>
                <w:szCs w:val="20"/>
              </w:rPr>
            </w:pPr>
            <w:ins w:id="22" w:author="Wang, Yanjun" w:date="2021-12-09T11:43:00Z">
              <w:r>
                <w:rPr>
                  <w:szCs w:val="20"/>
                </w:rPr>
                <w:t>Dr Thomas Carruthers</w:t>
              </w:r>
            </w:ins>
          </w:p>
        </w:tc>
        <w:tc>
          <w:tcPr>
            <w:tcW w:w="4148" w:type="dxa"/>
            <w:gridSpan w:val="3"/>
            <w:vAlign w:val="center"/>
          </w:tcPr>
          <w:p w14:paraId="262B4099" w14:textId="4B4715D3" w:rsidR="00645FAE" w:rsidRPr="00115E96" w:rsidRDefault="00645FAE" w:rsidP="00645FAE">
            <w:pPr>
              <w:spacing w:after="0"/>
              <w:rPr>
                <w:szCs w:val="20"/>
              </w:rPr>
            </w:pPr>
            <w:ins w:id="23" w:author="Wang, Yanjun" w:date="2021-12-09T11:43:00Z">
              <w:r>
                <w:rPr>
                  <w:szCs w:val="20"/>
                </w:rPr>
                <w:t>Project co-lead / supervisor  (25% FTE)</w:t>
              </w:r>
            </w:ins>
          </w:p>
        </w:tc>
        <w:tc>
          <w:tcPr>
            <w:tcW w:w="1438" w:type="dxa"/>
            <w:vAlign w:val="center"/>
          </w:tcPr>
          <w:p w14:paraId="6459EB19" w14:textId="011D15AD" w:rsidR="00645FAE" w:rsidRPr="00115E96" w:rsidRDefault="00645FAE" w:rsidP="00645FAE">
            <w:pPr>
              <w:spacing w:after="0"/>
              <w:rPr>
                <w:szCs w:val="20"/>
              </w:rPr>
            </w:pPr>
            <w:ins w:id="24" w:author="Wang, Yanjun" w:date="2021-12-09T11:43:00Z">
              <w:r>
                <w:rPr>
                  <w:szCs w:val="20"/>
                </w:rPr>
                <w:t>External</w:t>
              </w:r>
            </w:ins>
          </w:p>
        </w:tc>
        <w:tc>
          <w:tcPr>
            <w:tcW w:w="2972" w:type="dxa"/>
            <w:gridSpan w:val="5"/>
            <w:vAlign w:val="center"/>
          </w:tcPr>
          <w:p w14:paraId="689CFCCA" w14:textId="53D52F0A" w:rsidR="00645FAE" w:rsidRPr="00115E96" w:rsidRDefault="00645FAE" w:rsidP="00645FAE">
            <w:pPr>
              <w:spacing w:after="0"/>
              <w:rPr>
                <w:szCs w:val="20"/>
              </w:rPr>
            </w:pPr>
            <w:ins w:id="25" w:author="Wang, Yanjun" w:date="2021-12-09T11:43:00Z">
              <w:r>
                <w:rPr>
                  <w:szCs w:val="20"/>
                </w:rPr>
                <w:t>Blue Matter Science Ltd.</w:t>
              </w:r>
            </w:ins>
          </w:p>
        </w:tc>
      </w:tr>
      <w:tr w:rsidR="00645FAE" w:rsidRPr="00115E96" w14:paraId="78BE3238" w14:textId="77777777" w:rsidTr="004A0D50">
        <w:trPr>
          <w:trHeight w:val="219"/>
        </w:trPr>
        <w:tc>
          <w:tcPr>
            <w:tcW w:w="2057" w:type="dxa"/>
            <w:gridSpan w:val="2"/>
            <w:vAlign w:val="center"/>
          </w:tcPr>
          <w:p w14:paraId="71115410" w14:textId="347A7E62" w:rsidR="00645FAE" w:rsidRPr="00115E96" w:rsidRDefault="00645FAE" w:rsidP="00645FAE">
            <w:pPr>
              <w:spacing w:after="0"/>
              <w:rPr>
                <w:szCs w:val="20"/>
              </w:rPr>
            </w:pPr>
            <w:ins w:id="26" w:author="Wang, Yanjun" w:date="2021-12-09T11:43:00Z">
              <w:r>
                <w:rPr>
                  <w:szCs w:val="20"/>
                </w:rPr>
                <w:t>A post-doctoral researcher</w:t>
              </w:r>
            </w:ins>
          </w:p>
        </w:tc>
        <w:tc>
          <w:tcPr>
            <w:tcW w:w="4148" w:type="dxa"/>
            <w:gridSpan w:val="3"/>
            <w:vAlign w:val="center"/>
          </w:tcPr>
          <w:p w14:paraId="40D2D064" w14:textId="5A4F3C2F" w:rsidR="00645FAE" w:rsidRPr="00115E96" w:rsidRDefault="00645FAE" w:rsidP="00645FAE">
            <w:pPr>
              <w:spacing w:after="0"/>
              <w:rPr>
                <w:szCs w:val="20"/>
              </w:rPr>
            </w:pPr>
            <w:ins w:id="27" w:author="Wang, Yanjun" w:date="2021-12-09T11:43:00Z">
              <w:r>
                <w:rPr>
                  <w:szCs w:val="20"/>
                </w:rPr>
                <w:t>Lead analyst (50% FTE)</w:t>
              </w:r>
            </w:ins>
          </w:p>
        </w:tc>
        <w:tc>
          <w:tcPr>
            <w:tcW w:w="1438" w:type="dxa"/>
            <w:vAlign w:val="center"/>
          </w:tcPr>
          <w:p w14:paraId="7291596D" w14:textId="2CC4B4F6" w:rsidR="00645FAE" w:rsidRPr="00115E96" w:rsidRDefault="00645FAE" w:rsidP="00645FAE">
            <w:pPr>
              <w:spacing w:after="0"/>
              <w:rPr>
                <w:szCs w:val="20"/>
              </w:rPr>
            </w:pPr>
            <w:ins w:id="28" w:author="Wang, Yanjun" w:date="2021-12-09T11:43:00Z">
              <w:r>
                <w:rPr>
                  <w:szCs w:val="20"/>
                </w:rPr>
                <w:t>External</w:t>
              </w:r>
            </w:ins>
          </w:p>
        </w:tc>
        <w:tc>
          <w:tcPr>
            <w:tcW w:w="2972" w:type="dxa"/>
            <w:gridSpan w:val="5"/>
            <w:vAlign w:val="center"/>
          </w:tcPr>
          <w:p w14:paraId="4D20A747" w14:textId="115F0BB3" w:rsidR="00645FAE" w:rsidRPr="00115E96" w:rsidRDefault="00645FAE" w:rsidP="00645FAE">
            <w:pPr>
              <w:spacing w:after="0"/>
              <w:rPr>
                <w:szCs w:val="20"/>
              </w:rPr>
            </w:pPr>
            <w:ins w:id="29" w:author="Wang, Yanjun" w:date="2021-12-09T11:43:00Z">
              <w:r>
                <w:rPr>
                  <w:szCs w:val="20"/>
                </w:rPr>
                <w:t>Blue Matter Science Ltd.</w:t>
              </w:r>
            </w:ins>
          </w:p>
        </w:tc>
      </w:tr>
      <w:tr w:rsidR="00645FAE" w:rsidRPr="00115E96" w14:paraId="45149F7C" w14:textId="77777777" w:rsidTr="004A0D50">
        <w:trPr>
          <w:trHeight w:val="237"/>
        </w:trPr>
        <w:tc>
          <w:tcPr>
            <w:tcW w:w="2057" w:type="dxa"/>
            <w:gridSpan w:val="2"/>
            <w:vAlign w:val="center"/>
          </w:tcPr>
          <w:p w14:paraId="33998FF9" w14:textId="06508CB3" w:rsidR="00645FAE" w:rsidRPr="00115E96" w:rsidRDefault="00645FAE" w:rsidP="00645FAE">
            <w:pPr>
              <w:spacing w:after="0"/>
              <w:rPr>
                <w:szCs w:val="20"/>
              </w:rPr>
            </w:pPr>
            <w:ins w:id="30" w:author="Wang, Yanjun" w:date="2021-12-09T11:43:00Z">
              <w:r>
                <w:rPr>
                  <w:szCs w:val="20"/>
                </w:rPr>
                <w:t xml:space="preserve">Monica Finely </w:t>
              </w:r>
            </w:ins>
          </w:p>
        </w:tc>
        <w:tc>
          <w:tcPr>
            <w:tcW w:w="4148" w:type="dxa"/>
            <w:gridSpan w:val="3"/>
            <w:vAlign w:val="center"/>
          </w:tcPr>
          <w:p w14:paraId="2535003A" w14:textId="5B326B1E" w:rsidR="00645FAE" w:rsidRPr="00115E96" w:rsidRDefault="00645FAE" w:rsidP="00645FAE">
            <w:pPr>
              <w:spacing w:after="0"/>
              <w:rPr>
                <w:szCs w:val="20"/>
              </w:rPr>
            </w:pPr>
            <w:ins w:id="31" w:author="Wang, Yanjun" w:date="2021-12-09T11:43:00Z">
              <w:r>
                <w:rPr>
                  <w:szCs w:val="20"/>
                </w:rPr>
                <w:t>Provide data and feedback, 5%FTE</w:t>
              </w:r>
            </w:ins>
          </w:p>
        </w:tc>
        <w:tc>
          <w:tcPr>
            <w:tcW w:w="1438" w:type="dxa"/>
            <w:vAlign w:val="center"/>
          </w:tcPr>
          <w:p w14:paraId="7D567075" w14:textId="384451AA" w:rsidR="00645FAE" w:rsidRPr="00115E96" w:rsidRDefault="00645FAE" w:rsidP="00645FAE">
            <w:pPr>
              <w:spacing w:after="0"/>
              <w:rPr>
                <w:szCs w:val="20"/>
              </w:rPr>
            </w:pPr>
            <w:ins w:id="32" w:author="Wang, Yanjun" w:date="2021-12-09T11:43:00Z">
              <w:r>
                <w:rPr>
                  <w:szCs w:val="20"/>
                </w:rPr>
                <w:t>Maritimes</w:t>
              </w:r>
            </w:ins>
          </w:p>
        </w:tc>
        <w:tc>
          <w:tcPr>
            <w:tcW w:w="2972" w:type="dxa"/>
            <w:gridSpan w:val="5"/>
            <w:vAlign w:val="center"/>
          </w:tcPr>
          <w:p w14:paraId="78252BF7" w14:textId="43B8A423" w:rsidR="00645FAE" w:rsidRPr="00115E96" w:rsidRDefault="00645FAE" w:rsidP="00645FAE">
            <w:pPr>
              <w:spacing w:after="0"/>
              <w:rPr>
                <w:szCs w:val="20"/>
              </w:rPr>
            </w:pPr>
          </w:p>
        </w:tc>
      </w:tr>
      <w:tr w:rsidR="00645FAE" w:rsidRPr="00115E96" w14:paraId="6AD121F0" w14:textId="77777777" w:rsidTr="004A0D50">
        <w:trPr>
          <w:trHeight w:val="219"/>
        </w:trPr>
        <w:tc>
          <w:tcPr>
            <w:tcW w:w="2057" w:type="dxa"/>
            <w:gridSpan w:val="2"/>
            <w:vAlign w:val="center"/>
          </w:tcPr>
          <w:p w14:paraId="43374285" w14:textId="2FFDB296" w:rsidR="00645FAE" w:rsidRPr="00115E96" w:rsidRDefault="00645FAE" w:rsidP="00645FAE">
            <w:pPr>
              <w:spacing w:after="0"/>
              <w:rPr>
                <w:szCs w:val="20"/>
              </w:rPr>
            </w:pPr>
            <w:ins w:id="33" w:author="Wang, Yanjun" w:date="2021-12-09T11:43:00Z">
              <w:r>
                <w:rPr>
                  <w:szCs w:val="20"/>
                </w:rPr>
                <w:t>Caira Clark</w:t>
              </w:r>
            </w:ins>
          </w:p>
        </w:tc>
        <w:tc>
          <w:tcPr>
            <w:tcW w:w="4148" w:type="dxa"/>
            <w:gridSpan w:val="3"/>
            <w:vAlign w:val="center"/>
          </w:tcPr>
          <w:p w14:paraId="39FFC66D" w14:textId="32B8F770" w:rsidR="00645FAE" w:rsidRPr="00115E96" w:rsidRDefault="00645FAE" w:rsidP="00645FAE">
            <w:pPr>
              <w:spacing w:after="0"/>
              <w:rPr>
                <w:szCs w:val="20"/>
              </w:rPr>
            </w:pPr>
            <w:ins w:id="34" w:author="Wang, Yanjun" w:date="2021-12-09T11:43:00Z">
              <w:r>
                <w:rPr>
                  <w:szCs w:val="20"/>
                </w:rPr>
                <w:t>Provide data and feedback, 5%FTE</w:t>
              </w:r>
            </w:ins>
          </w:p>
        </w:tc>
        <w:tc>
          <w:tcPr>
            <w:tcW w:w="1438" w:type="dxa"/>
            <w:vAlign w:val="center"/>
          </w:tcPr>
          <w:p w14:paraId="246C22D5" w14:textId="7CF96072" w:rsidR="00645FAE" w:rsidRPr="00115E96" w:rsidRDefault="00645FAE" w:rsidP="00645FAE">
            <w:pPr>
              <w:spacing w:after="0"/>
              <w:rPr>
                <w:szCs w:val="20"/>
              </w:rPr>
            </w:pPr>
            <w:ins w:id="35" w:author="Wang, Yanjun" w:date="2021-12-09T11:43:00Z">
              <w:r>
                <w:rPr>
                  <w:szCs w:val="20"/>
                </w:rPr>
                <w:t>Maritimes</w:t>
              </w:r>
            </w:ins>
          </w:p>
        </w:tc>
        <w:tc>
          <w:tcPr>
            <w:tcW w:w="2972" w:type="dxa"/>
            <w:gridSpan w:val="5"/>
            <w:vAlign w:val="center"/>
          </w:tcPr>
          <w:p w14:paraId="63811A0C" w14:textId="613185CE" w:rsidR="00645FAE" w:rsidRPr="00115E96" w:rsidRDefault="00645FAE" w:rsidP="00645FAE">
            <w:pPr>
              <w:spacing w:after="0"/>
              <w:rPr>
                <w:szCs w:val="20"/>
              </w:rPr>
            </w:pPr>
          </w:p>
        </w:tc>
      </w:tr>
      <w:tr w:rsidR="00645FAE" w:rsidRPr="00115E96" w14:paraId="669333F2" w14:textId="77777777" w:rsidTr="004A0D50">
        <w:trPr>
          <w:trHeight w:val="219"/>
        </w:trPr>
        <w:tc>
          <w:tcPr>
            <w:tcW w:w="2057" w:type="dxa"/>
            <w:gridSpan w:val="2"/>
            <w:vAlign w:val="center"/>
          </w:tcPr>
          <w:p w14:paraId="740FDD62" w14:textId="0595C86E" w:rsidR="00645FAE" w:rsidRPr="00115E96" w:rsidRDefault="00645FAE" w:rsidP="00645FAE">
            <w:pPr>
              <w:spacing w:after="0"/>
              <w:rPr>
                <w:szCs w:val="20"/>
              </w:rPr>
            </w:pPr>
          </w:p>
        </w:tc>
        <w:tc>
          <w:tcPr>
            <w:tcW w:w="4148" w:type="dxa"/>
            <w:gridSpan w:val="3"/>
            <w:vAlign w:val="center"/>
          </w:tcPr>
          <w:p w14:paraId="1FACF9B5" w14:textId="670C4C5C" w:rsidR="00645FAE" w:rsidRPr="00115E96" w:rsidRDefault="00645FAE" w:rsidP="00645FAE">
            <w:pPr>
              <w:spacing w:after="0"/>
              <w:rPr>
                <w:szCs w:val="20"/>
              </w:rPr>
            </w:pPr>
          </w:p>
        </w:tc>
        <w:tc>
          <w:tcPr>
            <w:tcW w:w="1438" w:type="dxa"/>
            <w:vAlign w:val="center"/>
          </w:tcPr>
          <w:p w14:paraId="49F44708" w14:textId="7B861881" w:rsidR="00645FAE" w:rsidRPr="00115E96" w:rsidRDefault="00645FAE" w:rsidP="00645FAE">
            <w:pPr>
              <w:spacing w:after="0"/>
              <w:rPr>
                <w:szCs w:val="20"/>
              </w:rPr>
            </w:pPr>
          </w:p>
        </w:tc>
        <w:tc>
          <w:tcPr>
            <w:tcW w:w="2972" w:type="dxa"/>
            <w:gridSpan w:val="5"/>
            <w:vAlign w:val="center"/>
          </w:tcPr>
          <w:p w14:paraId="3B55D32D" w14:textId="19EF6F0E" w:rsidR="00645FAE" w:rsidRPr="00115E96" w:rsidRDefault="00645FAE" w:rsidP="00645FAE">
            <w:pPr>
              <w:spacing w:after="0"/>
              <w:rPr>
                <w:szCs w:val="20"/>
              </w:rPr>
            </w:pPr>
          </w:p>
        </w:tc>
      </w:tr>
      <w:tr w:rsidR="00645FAE" w:rsidRPr="00115E96" w14:paraId="1D987F27" w14:textId="77777777" w:rsidTr="004A0D50">
        <w:trPr>
          <w:trHeight w:val="690"/>
        </w:trPr>
        <w:tc>
          <w:tcPr>
            <w:tcW w:w="10615" w:type="dxa"/>
            <w:gridSpan w:val="11"/>
            <w:shd w:val="clear" w:color="auto" w:fill="9CC2E5" w:themeFill="accent1" w:themeFillTint="99"/>
            <w:vAlign w:val="center"/>
          </w:tcPr>
          <w:p w14:paraId="53B338D7" w14:textId="71B476E1" w:rsidR="00645FAE" w:rsidRPr="00115E96" w:rsidRDefault="00645FAE" w:rsidP="00645FAE">
            <w:pPr>
              <w:spacing w:after="0"/>
              <w:ind w:left="314" w:hanging="314"/>
            </w:pPr>
            <w:r w:rsidRPr="00115E96">
              <w:rPr>
                <w:b/>
                <w:bCs/>
              </w:rPr>
              <w:t>7. Client Engagement</w:t>
            </w:r>
            <w:r w:rsidRPr="00115E96">
              <w:t xml:space="preserve"> – Identify the client colleague with whom you are discussing this proposal (Name and client sector, region)  and briefly explain discussions had to date (number of conversations, nature of discussion [ex/ agreement on deliverables, clarification of research question, etc.]) </w:t>
            </w:r>
            <w:r w:rsidRPr="00115E96">
              <w:rPr>
                <w:b/>
                <w:bCs/>
                <w:sz w:val="18"/>
                <w:szCs w:val="18"/>
              </w:rPr>
              <w:t>(100 words max).</w:t>
            </w:r>
          </w:p>
        </w:tc>
      </w:tr>
      <w:tr w:rsidR="00645FAE" w:rsidRPr="00115E96" w14:paraId="6788F4A0" w14:textId="77777777" w:rsidTr="00DD6D47">
        <w:trPr>
          <w:trHeight w:val="533"/>
        </w:trPr>
        <w:tc>
          <w:tcPr>
            <w:tcW w:w="2057" w:type="dxa"/>
            <w:gridSpan w:val="2"/>
            <w:shd w:val="clear" w:color="auto" w:fill="DEEAF6" w:themeFill="accent1" w:themeFillTint="33"/>
          </w:tcPr>
          <w:p w14:paraId="79F6A860" w14:textId="17167C73" w:rsidR="00645FAE" w:rsidRPr="00115E96" w:rsidRDefault="00645FAE" w:rsidP="00645FAE">
            <w:pPr>
              <w:spacing w:after="0"/>
              <w:rPr>
                <w:b/>
              </w:rPr>
            </w:pPr>
            <w:r w:rsidRPr="00115E96">
              <w:rPr>
                <w:b/>
                <w:szCs w:val="20"/>
              </w:rPr>
              <w:t>Client Name(s) and client sector</w:t>
            </w:r>
          </w:p>
        </w:tc>
        <w:tc>
          <w:tcPr>
            <w:tcW w:w="4148" w:type="dxa"/>
            <w:gridSpan w:val="3"/>
            <w:shd w:val="clear" w:color="auto" w:fill="auto"/>
          </w:tcPr>
          <w:p w14:paraId="41A26BC6" w14:textId="79D43475" w:rsidR="00645FAE" w:rsidRPr="00115E96" w:rsidRDefault="00645FAE" w:rsidP="00645FAE">
            <w:pPr>
              <w:spacing w:after="0"/>
              <w:jc w:val="both"/>
            </w:pPr>
            <w:r>
              <w:t>Kathy Cooper-McDonald/ Resource Management</w:t>
            </w:r>
            <w:ins w:id="36" w:author="Wang, Yanjun" w:date="2021-12-09T11:29:00Z">
              <w:r>
                <w:t xml:space="preserve">; Penny </w:t>
              </w:r>
            </w:ins>
            <w:ins w:id="37" w:author="Wang, Yanjun" w:date="2021-12-09T11:30:00Z">
              <w:r w:rsidRPr="003D38B1">
                <w:t>Doherty</w:t>
              </w:r>
              <w:r>
                <w:t>, Resource Management</w:t>
              </w:r>
            </w:ins>
          </w:p>
        </w:tc>
        <w:tc>
          <w:tcPr>
            <w:tcW w:w="1438" w:type="dxa"/>
            <w:shd w:val="clear" w:color="auto" w:fill="DEEAF6" w:themeFill="accent1" w:themeFillTint="33"/>
          </w:tcPr>
          <w:p w14:paraId="0F0D59D5" w14:textId="746DBC5B" w:rsidR="00645FAE" w:rsidRPr="00115E96" w:rsidRDefault="00645FAE" w:rsidP="00645FAE">
            <w:pPr>
              <w:spacing w:after="0"/>
              <w:jc w:val="both"/>
              <w:rPr>
                <w:b/>
              </w:rPr>
            </w:pPr>
            <w:r w:rsidRPr="00115E96">
              <w:rPr>
                <w:b/>
              </w:rPr>
              <w:t>Region</w:t>
            </w:r>
          </w:p>
        </w:tc>
        <w:tc>
          <w:tcPr>
            <w:tcW w:w="2972" w:type="dxa"/>
            <w:gridSpan w:val="5"/>
            <w:shd w:val="clear" w:color="auto" w:fill="auto"/>
            <w:vAlign w:val="center"/>
          </w:tcPr>
          <w:p w14:paraId="2FE461CE" w14:textId="0333AA1F" w:rsidR="00645FAE" w:rsidRPr="00115E96" w:rsidRDefault="00645FAE" w:rsidP="00645FAE">
            <w:pPr>
              <w:spacing w:after="0"/>
            </w:pPr>
            <w:r>
              <w:t>Maritimes Region</w:t>
            </w:r>
          </w:p>
        </w:tc>
      </w:tr>
      <w:tr w:rsidR="00645FAE" w:rsidRPr="00115E96" w14:paraId="2AAA3128" w14:textId="77777777" w:rsidTr="00DD6D47">
        <w:trPr>
          <w:trHeight w:val="533"/>
        </w:trPr>
        <w:tc>
          <w:tcPr>
            <w:tcW w:w="10615" w:type="dxa"/>
            <w:gridSpan w:val="11"/>
            <w:shd w:val="clear" w:color="auto" w:fill="auto"/>
          </w:tcPr>
          <w:p w14:paraId="599D2611" w14:textId="55B4FFE9" w:rsidR="00645FAE" w:rsidRPr="00115E96" w:rsidRDefault="00645FAE" w:rsidP="00645FAE">
            <w:pPr>
              <w:spacing w:after="0"/>
              <w:jc w:val="both"/>
            </w:pPr>
            <w:r w:rsidRPr="00115E96">
              <w:t xml:space="preserve">Brief explanation of discussions: </w:t>
            </w:r>
          </w:p>
          <w:p w14:paraId="283C4184" w14:textId="3D1DB66F" w:rsidR="00645FAE" w:rsidRPr="00115E96" w:rsidRDefault="00645FAE" w:rsidP="00645FAE">
            <w:pPr>
              <w:spacing w:after="0"/>
              <w:jc w:val="both"/>
            </w:pPr>
          </w:p>
        </w:tc>
      </w:tr>
      <w:tr w:rsidR="00645FAE" w:rsidRPr="00115E96" w14:paraId="0CA58DF7" w14:textId="77777777" w:rsidTr="00DD6D47">
        <w:trPr>
          <w:trHeight w:hRule="exact" w:val="771"/>
        </w:trPr>
        <w:tc>
          <w:tcPr>
            <w:tcW w:w="10615" w:type="dxa"/>
            <w:gridSpan w:val="11"/>
            <w:shd w:val="clear" w:color="auto" w:fill="9CC2E5" w:themeFill="accent1" w:themeFillTint="99"/>
            <w:vAlign w:val="center"/>
          </w:tcPr>
          <w:p w14:paraId="383CB982" w14:textId="55CAD05F" w:rsidR="00645FAE" w:rsidRPr="00115E96" w:rsidRDefault="00645FAE" w:rsidP="00645FAE">
            <w:pPr>
              <w:spacing w:after="0"/>
              <w:ind w:left="314" w:hanging="314"/>
              <w:rPr>
                <w:b/>
                <w:bCs/>
              </w:rPr>
            </w:pPr>
            <w:r w:rsidRPr="00115E96">
              <w:rPr>
                <w:b/>
                <w:bCs/>
              </w:rPr>
              <w:t xml:space="preserve">8. Project Summary </w:t>
            </w:r>
            <w:r w:rsidRPr="00115E96">
              <w:t xml:space="preserve">– Clearly (i) describe how the project specifically </w:t>
            </w:r>
            <w:r w:rsidRPr="00115E96">
              <w:rPr>
                <w:u w:val="single"/>
              </w:rPr>
              <w:t>addresses the priority</w:t>
            </w:r>
            <w:r w:rsidRPr="00115E96">
              <w:t xml:space="preserve">; (ii) List the </w:t>
            </w:r>
            <w:r w:rsidRPr="00115E96">
              <w:rPr>
                <w:u w:val="single"/>
              </w:rPr>
              <w:t>primary objective(s)</w:t>
            </w:r>
            <w:r w:rsidRPr="00115E96">
              <w:t xml:space="preserve"> of the project; and (iii) outline the </w:t>
            </w:r>
            <w:r w:rsidRPr="00115E96">
              <w:rPr>
                <w:u w:val="single"/>
              </w:rPr>
              <w:t>methods</w:t>
            </w:r>
            <w:r w:rsidRPr="00115E96">
              <w:t xml:space="preserve"> to be applied to achieve those objectives </w:t>
            </w:r>
            <w:r w:rsidRPr="00115E96">
              <w:rPr>
                <w:b/>
                <w:bCs/>
                <w:sz w:val="18"/>
                <w:szCs w:val="18"/>
              </w:rPr>
              <w:t>(300 words max).</w:t>
            </w:r>
          </w:p>
        </w:tc>
      </w:tr>
      <w:tr w:rsidR="00645FAE" w:rsidRPr="00115E96" w14:paraId="2CC9807A" w14:textId="77777777" w:rsidTr="1CD0E113">
        <w:trPr>
          <w:trHeight w:val="750"/>
        </w:trPr>
        <w:tc>
          <w:tcPr>
            <w:tcW w:w="10615" w:type="dxa"/>
            <w:gridSpan w:val="11"/>
          </w:tcPr>
          <w:p w14:paraId="46F4521D" w14:textId="77777777" w:rsidR="00645FAE" w:rsidRDefault="00645FAE" w:rsidP="00645FAE">
            <w:pPr>
              <w:spacing w:after="0"/>
            </w:pPr>
          </w:p>
          <w:p w14:paraId="59EBF6F8" w14:textId="5B2CE94B" w:rsidR="00645FAE" w:rsidRPr="00916D73" w:rsidRDefault="00645FAE" w:rsidP="00645FAE">
            <w:p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 xml:space="preserve">DFO’s Sustainable Fisheries Framework </w:t>
            </w:r>
            <w:r>
              <w:rPr>
                <w:rFonts w:ascii="Times New Roman" w:eastAsia="Times New Roman" w:hAnsi="Times New Roman" w:cs="Times New Roman"/>
                <w:color w:val="000000"/>
                <w:sz w:val="22"/>
                <w:lang w:val="en-US"/>
              </w:rPr>
              <w:t>provides</w:t>
            </w:r>
            <w:r w:rsidRPr="00916D73">
              <w:rPr>
                <w:rFonts w:ascii="Times New Roman" w:eastAsia="Times New Roman" w:hAnsi="Times New Roman" w:cs="Times New Roman"/>
                <w:color w:val="000000"/>
                <w:sz w:val="22"/>
                <w:lang w:val="en-US"/>
              </w:rPr>
              <w:t xml:space="preserve"> a foundation for implementing ecosystem based fisheries management (EBFM) that </w:t>
            </w:r>
            <w:r>
              <w:rPr>
                <w:rFonts w:ascii="Times New Roman" w:eastAsia="Times New Roman" w:hAnsi="Times New Roman" w:cs="Times New Roman"/>
                <w:color w:val="000000"/>
                <w:sz w:val="22"/>
                <w:lang w:val="en-US"/>
              </w:rPr>
              <w:t>can</w:t>
            </w:r>
            <w:r w:rsidRPr="00916D73">
              <w:rPr>
                <w:rFonts w:ascii="Times New Roman" w:eastAsia="Times New Roman" w:hAnsi="Times New Roman" w:cs="Times New Roman"/>
                <w:color w:val="000000"/>
                <w:sz w:val="22"/>
                <w:lang w:val="en-US"/>
              </w:rPr>
              <w:t xml:space="preserve"> account for interactions among species and their environment</w:t>
            </w:r>
            <w:r>
              <w:rPr>
                <w:rFonts w:ascii="Times New Roman" w:eastAsia="Times New Roman" w:hAnsi="Times New Roman" w:cs="Times New Roman"/>
                <w:color w:val="000000"/>
                <w:sz w:val="22"/>
                <w:lang w:val="en-US"/>
              </w:rPr>
              <w:t xml:space="preserve"> (DFO 2017, GOC 2017)</w:t>
            </w:r>
            <w:r w:rsidRPr="00916D73">
              <w:rPr>
                <w:rFonts w:ascii="Times New Roman" w:eastAsia="Times New Roman" w:hAnsi="Times New Roman" w:cs="Times New Roman"/>
                <w:color w:val="000000"/>
                <w:sz w:val="22"/>
                <w:lang w:val="en-US"/>
              </w:rPr>
              <w:t>.</w:t>
            </w:r>
          </w:p>
          <w:p w14:paraId="7992490C" w14:textId="70B280E0" w:rsidR="00645FAE" w:rsidRPr="00916D73" w:rsidRDefault="00645FAE" w:rsidP="00645FAE">
            <w:pPr>
              <w:spacing w:after="0"/>
              <w:rPr>
                <w:rFonts w:ascii="Times New Roman" w:eastAsia="Times New Roman" w:hAnsi="Times New Roman" w:cs="Times New Roman"/>
                <w:sz w:val="22"/>
                <w:lang w:val="en-US"/>
              </w:rPr>
            </w:pPr>
            <w:r w:rsidRPr="00916D73">
              <w:rPr>
                <w:rFonts w:ascii="Times New Roman" w:eastAsia="Times New Roman" w:hAnsi="Times New Roman" w:cs="Times New Roman"/>
                <w:color w:val="000000"/>
                <w:sz w:val="22"/>
                <w:lang w:val="en-US"/>
              </w:rPr>
              <w:t xml:space="preserve">A principal obstacle is the development of ecosystem </w:t>
            </w:r>
            <w:r>
              <w:rPr>
                <w:rFonts w:ascii="Times New Roman" w:eastAsia="Times New Roman" w:hAnsi="Times New Roman" w:cs="Times New Roman"/>
                <w:color w:val="000000"/>
                <w:sz w:val="22"/>
                <w:lang w:val="en-US"/>
              </w:rPr>
              <w:t>models</w:t>
            </w:r>
            <w:r w:rsidRPr="00916D73">
              <w:rPr>
                <w:rFonts w:ascii="Times New Roman" w:eastAsia="Times New Roman" w:hAnsi="Times New Roman" w:cs="Times New Roman"/>
                <w:color w:val="000000"/>
                <w:sz w:val="22"/>
                <w:lang w:val="en-US"/>
              </w:rPr>
              <w:t xml:space="preserve"> that can pass requirements of peer-review. Nonetheless, there is a critical need to establish tactical advice for fisheries managers that is robust and ecosystem-responsive in order to make progress towards the essential goals of EBFM.</w:t>
            </w:r>
          </w:p>
          <w:p w14:paraId="38F50745" w14:textId="77777777" w:rsidR="00645FAE" w:rsidRDefault="00645FAE" w:rsidP="00645FAE">
            <w:pPr>
              <w:spacing w:after="0"/>
              <w:rPr>
                <w:rFonts w:ascii="Times New Roman" w:eastAsia="Times New Roman" w:hAnsi="Times New Roman" w:cs="Times New Roman"/>
                <w:sz w:val="22"/>
                <w:lang w:val="en-US"/>
              </w:rPr>
            </w:pPr>
          </w:p>
          <w:p w14:paraId="0410A3BD" w14:textId="194362A4" w:rsidR="00645FAE" w:rsidRPr="00916D73" w:rsidRDefault="00645FAE" w:rsidP="00645FAE">
            <w:pPr>
              <w:spacing w:after="0"/>
              <w:rPr>
                <w:rFonts w:ascii="Times New Roman" w:eastAsia="Times New Roman" w:hAnsi="Times New Roman" w:cs="Times New Roman"/>
                <w:color w:val="000000"/>
                <w:sz w:val="22"/>
                <w:lang w:val="en-US"/>
              </w:rPr>
            </w:pPr>
            <w:r>
              <w:rPr>
                <w:rFonts w:ascii="Times New Roman" w:eastAsia="Times New Roman" w:hAnsi="Times New Roman" w:cs="Times New Roman"/>
                <w:sz w:val="22"/>
                <w:lang w:val="en-US"/>
              </w:rPr>
              <w:t>I</w:t>
            </w:r>
            <w:r w:rsidRPr="00916D73">
              <w:rPr>
                <w:rFonts w:ascii="Times New Roman" w:eastAsia="Times New Roman" w:hAnsi="Times New Roman" w:cs="Times New Roman"/>
                <w:color w:val="000000"/>
                <w:sz w:val="22"/>
                <w:lang w:val="en-US"/>
              </w:rPr>
              <w:t xml:space="preserve">n fisheries management a framework already exists and is widely used to obtain rigorous tactical advice given uncertain system dynamics. Management Strategy Evaluation (MSE) is a simulation approach that identifies management strategies that can meet objectives given uncertain dynamics which can also be used as a testbed for evaluating approaches for providing fishery tactical advice (such as stock assessments, reference points, harvest control rules etc). Crucially it can formally account for system hypotheses that cannot necessarily pass conventional standards of peer-review (Figure 1). </w:t>
            </w:r>
          </w:p>
          <w:p w14:paraId="2D447273" w14:textId="72D0B0D9" w:rsidR="00645FAE" w:rsidRPr="00916D73" w:rsidRDefault="00645FAE" w:rsidP="00645FAE">
            <w:pPr>
              <w:spacing w:after="0"/>
              <w:rPr>
                <w:rFonts w:ascii="Times New Roman" w:eastAsia="Times New Roman" w:hAnsi="Times New Roman" w:cs="Times New Roman"/>
                <w:color w:val="000000"/>
                <w:sz w:val="22"/>
                <w:lang w:val="en-US"/>
              </w:rPr>
            </w:pPr>
          </w:p>
          <w:p w14:paraId="56BFFC4F" w14:textId="77777777" w:rsidR="00645FAE" w:rsidRPr="00916D73" w:rsidRDefault="00645FAE" w:rsidP="00645FAE">
            <w:pPr>
              <w:spacing w:after="0"/>
              <w:jc w:val="center"/>
              <w:rPr>
                <w:rFonts w:ascii="Times New Roman" w:eastAsia="Times New Roman" w:hAnsi="Times New Roman" w:cs="Times New Roman"/>
                <w:sz w:val="22"/>
                <w:lang w:val="en-US"/>
              </w:rPr>
            </w:pPr>
            <w:r w:rsidRPr="00916D73">
              <w:rPr>
                <w:rFonts w:ascii="Times New Roman" w:hAnsi="Times New Roman" w:cs="Times New Roman"/>
                <w:noProof/>
                <w:sz w:val="22"/>
                <w:lang w:val="en-US" w:eastAsia="zh-CN"/>
              </w:rPr>
              <w:drawing>
                <wp:inline distT="0" distB="0" distL="0" distR="0" wp14:anchorId="7ED67FB3" wp14:editId="05EE03F2">
                  <wp:extent cx="5593542" cy="52046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6355" cy="5207284"/>
                          </a:xfrm>
                          <a:prstGeom prst="rect">
                            <a:avLst/>
                          </a:prstGeom>
                        </pic:spPr>
                      </pic:pic>
                    </a:graphicData>
                  </a:graphic>
                </wp:inline>
              </w:drawing>
            </w:r>
          </w:p>
          <w:p w14:paraId="768F3FEB" w14:textId="15E020BB" w:rsidR="00645FAE" w:rsidRPr="00916D73" w:rsidRDefault="00645FAE" w:rsidP="00645FAE">
            <w:pPr>
              <w:spacing w:after="0"/>
              <w:ind w:left="1033" w:right="858"/>
              <w:rPr>
                <w:rFonts w:ascii="Times New Roman" w:eastAsia="Times New Roman" w:hAnsi="Times New Roman" w:cs="Times New Roman"/>
                <w:bCs/>
                <w:color w:val="000000"/>
                <w:sz w:val="22"/>
                <w:lang w:val="en-US"/>
              </w:rPr>
            </w:pPr>
            <w:r w:rsidRPr="00916D73">
              <w:rPr>
                <w:rFonts w:ascii="Times New Roman" w:eastAsia="Times New Roman" w:hAnsi="Times New Roman" w:cs="Times New Roman"/>
                <w:bCs/>
                <w:color w:val="000000"/>
                <w:sz w:val="22"/>
                <w:lang w:val="en-US"/>
              </w:rPr>
              <w:t xml:space="preserve">Figure 1. EcoTest: testing and development of ecosystem-ready management strategies. </w:t>
            </w:r>
          </w:p>
          <w:p w14:paraId="38969AA9" w14:textId="0CD58656" w:rsidR="00645FAE" w:rsidRPr="00916D73" w:rsidRDefault="00645FAE" w:rsidP="00645FAE">
            <w:p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b/>
                <w:bCs/>
                <w:color w:val="000000"/>
                <w:sz w:val="22"/>
                <w:lang w:val="en-US"/>
              </w:rPr>
              <w:t xml:space="preserve"> </w:t>
            </w:r>
          </w:p>
          <w:p w14:paraId="133DB321" w14:textId="2EF3C751" w:rsidR="00645FAE" w:rsidRPr="00916D73" w:rsidRDefault="00645FAE" w:rsidP="00645FAE">
            <w:p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An opportunity exists to extend openMSE</w:t>
            </w:r>
            <w:r w:rsidRPr="00916D73">
              <w:rPr>
                <w:rFonts w:ascii="Times New Roman" w:eastAsia="Times New Roman" w:hAnsi="Times New Roman" w:cs="Times New Roman"/>
                <w:color w:val="000000"/>
                <w:sz w:val="22"/>
                <w:vertAlign w:val="superscript"/>
                <w:lang w:val="en-US"/>
              </w:rPr>
              <w:t>1</w:t>
            </w:r>
            <w:r>
              <w:rPr>
                <w:rFonts w:ascii="Times New Roman" w:eastAsia="Times New Roman" w:hAnsi="Times New Roman" w:cs="Times New Roman"/>
                <w:color w:val="000000"/>
                <w:sz w:val="22"/>
                <w:lang w:val="en-US"/>
              </w:rPr>
              <w:t xml:space="preserve">, </w:t>
            </w:r>
            <w:r w:rsidRPr="00916D73">
              <w:rPr>
                <w:rFonts w:ascii="Times New Roman" w:eastAsia="Times New Roman" w:hAnsi="Times New Roman" w:cs="Times New Roman"/>
                <w:color w:val="000000"/>
                <w:sz w:val="22"/>
                <w:lang w:val="en-US"/>
              </w:rPr>
              <w:t>to allow for a wide range of ecosystem effects</w:t>
            </w:r>
            <w:r>
              <w:rPr>
                <w:rFonts w:ascii="Times New Roman" w:eastAsia="Times New Roman" w:hAnsi="Times New Roman" w:cs="Times New Roman"/>
                <w:color w:val="000000"/>
                <w:sz w:val="22"/>
                <w:lang w:val="en-US"/>
              </w:rPr>
              <w:t xml:space="preserve">, allowing for </w:t>
            </w:r>
            <w:r w:rsidRPr="00916D73">
              <w:rPr>
                <w:rFonts w:ascii="Times New Roman" w:eastAsia="Times New Roman" w:hAnsi="Times New Roman" w:cs="Times New Roman"/>
                <w:color w:val="000000"/>
                <w:sz w:val="22"/>
                <w:lang w:val="en-US"/>
              </w:rPr>
              <w:t xml:space="preserve">a comprehensive </w:t>
            </w:r>
            <w:r>
              <w:rPr>
                <w:rFonts w:ascii="Times New Roman" w:eastAsia="Times New Roman" w:hAnsi="Times New Roman" w:cs="Times New Roman"/>
                <w:color w:val="000000"/>
                <w:sz w:val="22"/>
                <w:lang w:val="en-US"/>
              </w:rPr>
              <w:t xml:space="preserve">test of </w:t>
            </w:r>
            <w:r w:rsidRPr="00916D73">
              <w:rPr>
                <w:rFonts w:ascii="Times New Roman" w:eastAsia="Times New Roman" w:hAnsi="Times New Roman" w:cs="Times New Roman"/>
                <w:color w:val="000000"/>
                <w:sz w:val="22"/>
                <w:lang w:val="en-US"/>
              </w:rPr>
              <w:t xml:space="preserve">existing </w:t>
            </w:r>
            <w:r>
              <w:rPr>
                <w:rFonts w:ascii="Times New Roman" w:eastAsia="Times New Roman" w:hAnsi="Times New Roman" w:cs="Times New Roman"/>
                <w:color w:val="000000"/>
                <w:sz w:val="22"/>
                <w:lang w:val="en-US"/>
              </w:rPr>
              <w:t xml:space="preserve">and new </w:t>
            </w:r>
            <w:r w:rsidRPr="00916D73">
              <w:rPr>
                <w:rFonts w:ascii="Times New Roman" w:eastAsia="Times New Roman" w:hAnsi="Times New Roman" w:cs="Times New Roman"/>
                <w:color w:val="000000"/>
                <w:sz w:val="22"/>
                <w:lang w:val="en-US"/>
              </w:rPr>
              <w:t>stock assessments, harvest control rules and management procedures</w:t>
            </w:r>
            <w:r>
              <w:rPr>
                <w:rFonts w:ascii="Times New Roman" w:eastAsia="Times New Roman" w:hAnsi="Times New Roman" w:cs="Times New Roman"/>
                <w:color w:val="000000"/>
                <w:sz w:val="22"/>
                <w:lang w:val="en-US"/>
              </w:rPr>
              <w:t xml:space="preserve">. Where plausible ecosystem dynamics provide challenges across a range of management strategies, indicator systems will be investigated that can operate as a caution against proceeding with current management strategies. </w:t>
            </w:r>
          </w:p>
          <w:p w14:paraId="22C73016" w14:textId="7B95BCD3" w:rsidR="00645FAE" w:rsidRPr="00916D73" w:rsidRDefault="00645FAE" w:rsidP="00645FAE">
            <w:pPr>
              <w:pStyle w:val="ListParagraph"/>
              <w:spacing w:after="0"/>
              <w:rPr>
                <w:rFonts w:ascii="Times New Roman" w:eastAsia="Times New Roman" w:hAnsi="Times New Roman" w:cs="Times New Roman"/>
                <w:color w:val="000000"/>
                <w:sz w:val="22"/>
                <w:lang w:val="en-US"/>
              </w:rPr>
            </w:pPr>
          </w:p>
          <w:p w14:paraId="53FFD883" w14:textId="7D8938BF" w:rsidR="00645FAE" w:rsidRPr="00916D73" w:rsidRDefault="00645FAE" w:rsidP="00645FAE">
            <w:p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lastRenderedPageBreak/>
              <w:t>This project seeks to directly address objectives of previous DFO working groups (e.g. DFO 2017):</w:t>
            </w:r>
          </w:p>
          <w:p w14:paraId="1452EBE7" w14:textId="77777777" w:rsidR="00645FAE" w:rsidRPr="00916D73" w:rsidRDefault="00645FAE" w:rsidP="00645FAE">
            <w:pPr>
              <w:spacing w:after="0"/>
              <w:rPr>
                <w:rFonts w:ascii="Times New Roman" w:eastAsia="Times New Roman" w:hAnsi="Times New Roman" w:cs="Times New Roman"/>
                <w:color w:val="000000"/>
                <w:sz w:val="22"/>
                <w:lang w:val="en-US"/>
              </w:rPr>
            </w:pPr>
          </w:p>
          <w:p w14:paraId="6C4D2213" w14:textId="739A6ED9" w:rsidR="00645FAE" w:rsidRPr="00916D73" w:rsidRDefault="00645FAE" w:rsidP="00645FAE">
            <w:pPr>
              <w:pStyle w:val="ListParagraph"/>
              <w:numPr>
                <w:ilvl w:val="0"/>
                <w:numId w:val="9"/>
              </w:num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 xml:space="preserve">Build expertise in </w:t>
            </w:r>
            <w:r>
              <w:rPr>
                <w:rFonts w:ascii="Times New Roman" w:eastAsia="Times New Roman" w:hAnsi="Times New Roman" w:cs="Times New Roman"/>
                <w:color w:val="000000"/>
                <w:sz w:val="22"/>
                <w:lang w:val="en-US"/>
              </w:rPr>
              <w:t>EBFM</w:t>
            </w:r>
          </w:p>
          <w:p w14:paraId="12884E0E" w14:textId="2B1C558C" w:rsidR="00645FAE" w:rsidRPr="00916D73" w:rsidRDefault="00645FAE" w:rsidP="00645FAE">
            <w:pPr>
              <w:pStyle w:val="ListParagraph"/>
              <w:numPr>
                <w:ilvl w:val="0"/>
                <w:numId w:val="9"/>
              </w:numPr>
              <w:spacing w:after="0"/>
              <w:rPr>
                <w:rFonts w:ascii="Times New Roman" w:eastAsia="Times New Roman" w:hAnsi="Times New Roman" w:cs="Times New Roman"/>
                <w:color w:val="000000"/>
                <w:sz w:val="22"/>
                <w:lang w:val="en-US"/>
              </w:rPr>
            </w:pPr>
            <w:r>
              <w:rPr>
                <w:rFonts w:ascii="Times New Roman" w:eastAsia="Times New Roman" w:hAnsi="Times New Roman" w:cs="Times New Roman"/>
                <w:color w:val="000000"/>
                <w:sz w:val="22"/>
                <w:lang w:val="en-US"/>
              </w:rPr>
              <w:t xml:space="preserve">Evaluate existing management practices </w:t>
            </w:r>
            <w:r w:rsidRPr="00916D73">
              <w:rPr>
                <w:rFonts w:ascii="Times New Roman" w:eastAsia="Times New Roman" w:hAnsi="Times New Roman" w:cs="Times New Roman"/>
                <w:color w:val="000000"/>
                <w:sz w:val="22"/>
                <w:lang w:val="en-US"/>
              </w:rPr>
              <w:t>with respect to an EBFM.</w:t>
            </w:r>
          </w:p>
          <w:p w14:paraId="2BEFEA8A" w14:textId="310EA488" w:rsidR="00645FAE" w:rsidRPr="00916D73" w:rsidRDefault="00645FAE" w:rsidP="00645FAE">
            <w:pPr>
              <w:pStyle w:val="ListParagraph"/>
              <w:numPr>
                <w:ilvl w:val="0"/>
                <w:numId w:val="9"/>
              </w:numPr>
              <w:spacing w:after="0"/>
              <w:rPr>
                <w:rFonts w:ascii="Times New Roman" w:eastAsia="Times New Roman" w:hAnsi="Times New Roman" w:cs="Times New Roman"/>
                <w:color w:val="000000"/>
                <w:sz w:val="22"/>
                <w:lang w:val="en-US"/>
              </w:rPr>
            </w:pPr>
            <w:r>
              <w:rPr>
                <w:rFonts w:ascii="Times New Roman" w:eastAsia="Times New Roman" w:hAnsi="Times New Roman" w:cs="Times New Roman"/>
                <w:color w:val="000000"/>
                <w:sz w:val="22"/>
                <w:lang w:val="en-US"/>
              </w:rPr>
              <w:t>Identify</w:t>
            </w:r>
            <w:r w:rsidRPr="00916D73">
              <w:rPr>
                <w:rFonts w:ascii="Times New Roman" w:eastAsia="Times New Roman" w:hAnsi="Times New Roman" w:cs="Times New Roman"/>
                <w:color w:val="000000"/>
                <w:sz w:val="22"/>
                <w:lang w:val="en-US"/>
              </w:rPr>
              <w:t xml:space="preserve"> opportunities </w:t>
            </w:r>
            <w:r>
              <w:rPr>
                <w:rFonts w:ascii="Times New Roman" w:eastAsia="Times New Roman" w:hAnsi="Times New Roman" w:cs="Times New Roman"/>
                <w:color w:val="000000"/>
                <w:sz w:val="22"/>
                <w:lang w:val="en-US"/>
              </w:rPr>
              <w:t xml:space="preserve">to incorporate </w:t>
            </w:r>
            <w:r w:rsidRPr="00916D73">
              <w:rPr>
                <w:rFonts w:ascii="Times New Roman" w:eastAsia="Times New Roman" w:hAnsi="Times New Roman" w:cs="Times New Roman"/>
                <w:color w:val="000000"/>
                <w:sz w:val="22"/>
                <w:lang w:val="en-US"/>
              </w:rPr>
              <w:t>EBFM.</w:t>
            </w:r>
          </w:p>
          <w:p w14:paraId="7EA6F1A4" w14:textId="61A3B9F5" w:rsidR="00645FAE" w:rsidRPr="00916D73" w:rsidRDefault="00645FAE" w:rsidP="00645FAE">
            <w:pPr>
              <w:pStyle w:val="ListParagraph"/>
              <w:numPr>
                <w:ilvl w:val="0"/>
                <w:numId w:val="9"/>
              </w:num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Identify data gaps</w:t>
            </w:r>
            <w:r>
              <w:rPr>
                <w:rFonts w:ascii="Times New Roman" w:eastAsia="Times New Roman" w:hAnsi="Times New Roman" w:cs="Times New Roman"/>
                <w:color w:val="000000"/>
                <w:sz w:val="22"/>
                <w:lang w:val="en-US"/>
              </w:rPr>
              <w:t xml:space="preserve"> for</w:t>
            </w:r>
            <w:r w:rsidRPr="00916D73">
              <w:rPr>
                <w:rFonts w:ascii="Times New Roman" w:eastAsia="Times New Roman" w:hAnsi="Times New Roman" w:cs="Times New Roman"/>
                <w:color w:val="000000"/>
                <w:sz w:val="22"/>
                <w:lang w:val="en-US"/>
              </w:rPr>
              <w:t xml:space="preserve"> ecosystem responsive management</w:t>
            </w:r>
          </w:p>
          <w:p w14:paraId="333A2561" w14:textId="25AB7606" w:rsidR="00645FAE" w:rsidRPr="00916D73" w:rsidRDefault="00645FAE" w:rsidP="00645FAE">
            <w:pPr>
              <w:pStyle w:val="ListParagraph"/>
              <w:numPr>
                <w:ilvl w:val="0"/>
                <w:numId w:val="9"/>
              </w:numPr>
              <w:spacing w:after="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Develop a plan to make progress with EBFM.</w:t>
            </w:r>
            <w:r w:rsidRPr="00916D73">
              <w:rPr>
                <w:rFonts w:ascii="Times New Roman" w:eastAsia="Times New Roman" w:hAnsi="Times New Roman" w:cs="Times New Roman"/>
                <w:color w:val="000000"/>
                <w:sz w:val="22"/>
                <w:lang w:val="en-US"/>
              </w:rPr>
              <w:cr/>
            </w:r>
          </w:p>
          <w:p w14:paraId="74F02471" w14:textId="77777777" w:rsidR="00645FAE" w:rsidRPr="00916D73" w:rsidRDefault="00645FAE" w:rsidP="00645FAE">
            <w:pPr>
              <w:spacing w:after="0"/>
              <w:rPr>
                <w:rFonts w:ascii="Times New Roman" w:eastAsia="Times New Roman" w:hAnsi="Times New Roman" w:cs="Times New Roman"/>
                <w:color w:val="000000"/>
                <w:sz w:val="22"/>
                <w:lang w:val="en-US"/>
              </w:rPr>
            </w:pPr>
          </w:p>
          <w:p w14:paraId="3BB30640" w14:textId="74825787" w:rsidR="00645FAE" w:rsidRPr="00C53D0A" w:rsidRDefault="00645FAE" w:rsidP="00645FAE">
            <w:pPr>
              <w:spacing w:after="0"/>
              <w:rPr>
                <w:ins w:id="38" w:author="Wang, Yanjun" w:date="2021-12-09T11:45:00Z"/>
                <w:rFonts w:ascii="Times New Roman" w:eastAsia="Times New Roman" w:hAnsi="Times New Roman" w:cs="Times New Roman"/>
                <w:color w:val="000000"/>
                <w:sz w:val="22"/>
                <w:lang w:val="en-US"/>
                <w:rPrChange w:id="39" w:author="Wang, Yanjun" w:date="2021-12-09T11:46:00Z">
                  <w:rPr>
                    <w:ins w:id="40" w:author="Wang, Yanjun" w:date="2021-12-09T11:45:00Z"/>
                    <w:rFonts w:ascii="Times New Roman" w:eastAsia="Times New Roman" w:hAnsi="Times New Roman" w:cs="Times New Roman"/>
                    <w:color w:val="000000"/>
                    <w:sz w:val="22"/>
                    <w:highlight w:val="yellow"/>
                    <w:lang w:val="en-US"/>
                  </w:rPr>
                </w:rPrChange>
              </w:rPr>
            </w:pPr>
            <w:r w:rsidRPr="00C53D0A">
              <w:rPr>
                <w:rFonts w:ascii="Times New Roman" w:eastAsia="Times New Roman" w:hAnsi="Times New Roman" w:cs="Times New Roman"/>
                <w:color w:val="000000"/>
                <w:sz w:val="22"/>
                <w:lang w:val="en-US"/>
                <w:rPrChange w:id="41" w:author="Wang, Yanjun" w:date="2021-12-09T11:46:00Z">
                  <w:rPr>
                    <w:rFonts w:ascii="Times New Roman" w:eastAsia="Times New Roman" w:hAnsi="Times New Roman" w:cs="Times New Roman"/>
                    <w:color w:val="000000"/>
                    <w:sz w:val="22"/>
                    <w:highlight w:val="yellow"/>
                    <w:lang w:val="en-US"/>
                  </w:rPr>
                </w:rPrChange>
              </w:rPr>
              <w:t xml:space="preserve">The project would focus on three case studies in the </w:t>
            </w:r>
            <w:ins w:id="42" w:author="Wang, Yanjun" w:date="2021-12-09T11:44:00Z">
              <w:r w:rsidR="00C53D0A" w:rsidRPr="00C53D0A">
                <w:rPr>
                  <w:rFonts w:ascii="Times New Roman" w:eastAsia="Times New Roman" w:hAnsi="Times New Roman" w:cs="Times New Roman"/>
                  <w:color w:val="000000"/>
                  <w:sz w:val="22"/>
                  <w:lang w:val="en-US"/>
                  <w:rPrChange w:id="43" w:author="Wang, Yanjun" w:date="2021-12-09T11:46:00Z">
                    <w:rPr>
                      <w:rFonts w:ascii="Times New Roman" w:eastAsia="Times New Roman" w:hAnsi="Times New Roman" w:cs="Times New Roman"/>
                      <w:color w:val="000000"/>
                      <w:sz w:val="22"/>
                      <w:highlight w:val="yellow"/>
                      <w:lang w:val="en-US"/>
                    </w:rPr>
                  </w:rPrChange>
                </w:rPr>
                <w:t>Maritimes</w:t>
              </w:r>
            </w:ins>
            <w:del w:id="44" w:author="Wang, Yanjun" w:date="2021-12-09T11:44:00Z">
              <w:r w:rsidRPr="00C53D0A" w:rsidDel="00C53D0A">
                <w:rPr>
                  <w:rFonts w:ascii="Times New Roman" w:eastAsia="Times New Roman" w:hAnsi="Times New Roman" w:cs="Times New Roman"/>
                  <w:color w:val="000000"/>
                  <w:sz w:val="22"/>
                  <w:lang w:val="en-US"/>
                  <w:rPrChange w:id="45" w:author="Wang, Yanjun" w:date="2021-12-09T11:46:00Z">
                    <w:rPr>
                      <w:rFonts w:ascii="Times New Roman" w:eastAsia="Times New Roman" w:hAnsi="Times New Roman" w:cs="Times New Roman"/>
                      <w:color w:val="000000"/>
                      <w:sz w:val="22"/>
                      <w:highlight w:val="yellow"/>
                      <w:lang w:val="en-US"/>
                    </w:rPr>
                  </w:rPrChange>
                </w:rPr>
                <w:delText>X</w:delText>
              </w:r>
            </w:del>
            <w:r w:rsidRPr="00C53D0A">
              <w:rPr>
                <w:rFonts w:ascii="Times New Roman" w:eastAsia="Times New Roman" w:hAnsi="Times New Roman" w:cs="Times New Roman"/>
                <w:color w:val="000000"/>
                <w:sz w:val="22"/>
                <w:lang w:val="en-US"/>
                <w:rPrChange w:id="46" w:author="Wang, Yanjun" w:date="2021-12-09T11:46:00Z">
                  <w:rPr>
                    <w:rFonts w:ascii="Times New Roman" w:eastAsia="Times New Roman" w:hAnsi="Times New Roman" w:cs="Times New Roman"/>
                    <w:color w:val="000000"/>
                    <w:sz w:val="22"/>
                    <w:highlight w:val="yellow"/>
                    <w:lang w:val="en-US"/>
                  </w:rPr>
                </w:rPrChange>
              </w:rPr>
              <w:t xml:space="preserve"> region:</w:t>
            </w:r>
          </w:p>
          <w:p w14:paraId="4764B92C" w14:textId="77777777" w:rsidR="00C53D0A" w:rsidRPr="00C53D0A" w:rsidRDefault="00C53D0A" w:rsidP="00645FAE">
            <w:pPr>
              <w:spacing w:after="0"/>
              <w:rPr>
                <w:rFonts w:ascii="Times New Roman" w:eastAsia="Times New Roman" w:hAnsi="Times New Roman" w:cs="Times New Roman"/>
                <w:color w:val="000000"/>
                <w:sz w:val="22"/>
                <w:lang w:val="en-US"/>
                <w:rPrChange w:id="47" w:author="Wang, Yanjun" w:date="2021-12-09T11:46:00Z">
                  <w:rPr>
                    <w:rFonts w:ascii="Times New Roman" w:eastAsia="Times New Roman" w:hAnsi="Times New Roman" w:cs="Times New Roman"/>
                    <w:color w:val="000000"/>
                    <w:sz w:val="22"/>
                    <w:highlight w:val="yellow"/>
                    <w:lang w:val="en-US"/>
                  </w:rPr>
                </w:rPrChange>
              </w:rPr>
            </w:pPr>
          </w:p>
          <w:p w14:paraId="4C4B8368" w14:textId="18045429" w:rsidR="00645FAE" w:rsidRPr="00C53D0A" w:rsidDel="00674A4B" w:rsidRDefault="00645FAE" w:rsidP="00C53D0A">
            <w:pPr>
              <w:pStyle w:val="ListParagraph"/>
              <w:numPr>
                <w:ilvl w:val="0"/>
                <w:numId w:val="12"/>
              </w:numPr>
              <w:spacing w:after="0"/>
              <w:jc w:val="both"/>
              <w:rPr>
                <w:del w:id="48" w:author="Wang, Yanjun" w:date="2021-12-09T11:31:00Z"/>
                <w:rFonts w:ascii="Times New Roman" w:eastAsia="Times New Roman" w:hAnsi="Times New Roman" w:cs="Times New Roman"/>
                <w:b/>
                <w:sz w:val="22"/>
                <w:lang w:val="en-US"/>
                <w:rPrChange w:id="49" w:author="Wang, Yanjun" w:date="2021-12-09T11:46:00Z">
                  <w:rPr>
                    <w:del w:id="50" w:author="Wang, Yanjun" w:date="2021-12-09T11:31:00Z"/>
                    <w:lang w:val="en-US"/>
                  </w:rPr>
                </w:rPrChange>
              </w:rPr>
              <w:pPrChange w:id="51" w:author="Wang, Yanjun" w:date="2021-12-09T11:46:00Z">
                <w:pPr>
                  <w:spacing w:after="0"/>
                </w:pPr>
              </w:pPrChange>
            </w:pPr>
            <w:del w:id="52" w:author="Wang, Yanjun" w:date="2021-12-09T11:31:00Z">
              <w:r w:rsidRPr="00C53D0A" w:rsidDel="00674A4B">
                <w:rPr>
                  <w:rFonts w:ascii="Times New Roman" w:eastAsia="Times New Roman" w:hAnsi="Times New Roman" w:cs="Times New Roman"/>
                  <w:b/>
                  <w:color w:val="000000"/>
                  <w:sz w:val="22"/>
                  <w:lang w:val="en-US"/>
                  <w:rPrChange w:id="53" w:author="Wang, Yanjun" w:date="2021-12-09T11:46:00Z">
                    <w:rPr>
                      <w:highlight w:val="yellow"/>
                      <w:lang w:val="en-US"/>
                    </w:rPr>
                  </w:rPrChange>
                </w:rPr>
                <w:delText>&lt;text here yanjun &gt;</w:delText>
              </w:r>
              <w:r w:rsidRPr="00C53D0A" w:rsidDel="00674A4B">
                <w:rPr>
                  <w:rFonts w:ascii="Times New Roman" w:eastAsia="Times New Roman" w:hAnsi="Times New Roman" w:cs="Times New Roman"/>
                  <w:b/>
                  <w:color w:val="000000"/>
                  <w:sz w:val="22"/>
                  <w:lang w:val="en-US"/>
                  <w:rPrChange w:id="54" w:author="Wang, Yanjun" w:date="2021-12-09T11:46:00Z">
                    <w:rPr>
                      <w:lang w:val="en-US"/>
                    </w:rPr>
                  </w:rPrChange>
                </w:rPr>
                <w:delText>  </w:delText>
              </w:r>
            </w:del>
          </w:p>
          <w:p w14:paraId="07FD05E0" w14:textId="14AB68D2" w:rsidR="00645FAE" w:rsidRPr="00C53D0A" w:rsidRDefault="00645FAE" w:rsidP="00C53D0A">
            <w:pPr>
              <w:pStyle w:val="ListParagraph"/>
              <w:numPr>
                <w:ilvl w:val="0"/>
                <w:numId w:val="12"/>
              </w:numPr>
              <w:jc w:val="both"/>
              <w:rPr>
                <w:rFonts w:ascii="Times New Roman" w:hAnsi="Times New Roman" w:cs="Times New Roman"/>
                <w:sz w:val="22"/>
                <w:lang w:val="en-US"/>
                <w:rPrChange w:id="55" w:author="Wang, Yanjun" w:date="2021-12-09T11:46:00Z">
                  <w:rPr>
                    <w:highlight w:val="yellow"/>
                    <w:lang w:val="en-US"/>
                  </w:rPr>
                </w:rPrChange>
              </w:rPr>
              <w:pPrChange w:id="56" w:author="Wang, Yanjun" w:date="2021-12-09T11:46:00Z">
                <w:pPr>
                  <w:spacing w:after="0"/>
                </w:pPr>
              </w:pPrChange>
            </w:pPr>
            <w:r w:rsidRPr="00C53D0A">
              <w:rPr>
                <w:rFonts w:ascii="Times New Roman" w:hAnsi="Times New Roman" w:cs="Times New Roman"/>
                <w:b/>
                <w:sz w:val="22"/>
                <w:lang w:val="en-US"/>
                <w:rPrChange w:id="57" w:author="Wang, Yanjun" w:date="2021-12-09T11:46:00Z">
                  <w:rPr>
                    <w:highlight w:val="yellow"/>
                    <w:lang w:val="en-US"/>
                  </w:rPr>
                </w:rPrChange>
              </w:rPr>
              <w:t>5Z</w:t>
            </w:r>
            <w:ins w:id="58" w:author="Wang, Yanjun" w:date="2021-12-09T11:31:00Z">
              <w:r w:rsidRPr="00C53D0A">
                <w:rPr>
                  <w:rFonts w:ascii="Times New Roman" w:hAnsi="Times New Roman" w:cs="Times New Roman"/>
                  <w:b/>
                  <w:sz w:val="22"/>
                  <w:lang w:val="en-US"/>
                  <w:rPrChange w:id="59" w:author="Wang, Yanjun" w:date="2021-12-09T11:46:00Z">
                    <w:rPr>
                      <w:highlight w:val="yellow"/>
                      <w:lang w:val="en-US"/>
                    </w:rPr>
                  </w:rPrChange>
                </w:rPr>
                <w:t>jm</w:t>
              </w:r>
            </w:ins>
            <w:r w:rsidRPr="00C53D0A">
              <w:rPr>
                <w:rFonts w:ascii="Times New Roman" w:hAnsi="Times New Roman" w:cs="Times New Roman"/>
                <w:b/>
                <w:sz w:val="22"/>
                <w:lang w:val="en-US"/>
                <w:rPrChange w:id="60" w:author="Wang, Yanjun" w:date="2021-12-09T11:46:00Z">
                  <w:rPr>
                    <w:highlight w:val="yellow"/>
                    <w:lang w:val="en-US"/>
                  </w:rPr>
                </w:rPrChange>
              </w:rPr>
              <w:t xml:space="preserve"> Haddock</w:t>
            </w:r>
            <w:ins w:id="61" w:author="Wang, Yanjun" w:date="2021-12-09T11:31:00Z">
              <w:r w:rsidRPr="00C53D0A">
                <w:rPr>
                  <w:rFonts w:ascii="Times New Roman" w:hAnsi="Times New Roman" w:cs="Times New Roman"/>
                  <w:sz w:val="22"/>
                  <w:lang w:val="en-US"/>
                  <w:rPrChange w:id="62" w:author="Wang, Yanjun" w:date="2021-12-09T11:46:00Z">
                    <w:rPr>
                      <w:highlight w:val="yellow"/>
                      <w:lang w:val="en-US"/>
                    </w:rPr>
                  </w:rPrChange>
                </w:rPr>
                <w:t xml:space="preserve">: the </w:t>
              </w:r>
            </w:ins>
            <w:ins w:id="63" w:author="Wang, Yanjun" w:date="2021-12-09T11:32:00Z">
              <w:r w:rsidRPr="00C53D0A">
                <w:rPr>
                  <w:rFonts w:ascii="Times New Roman" w:hAnsi="Times New Roman" w:cs="Times New Roman"/>
                  <w:sz w:val="22"/>
                  <w:lang w:val="en-US"/>
                  <w:rPrChange w:id="64" w:author="Wang, Yanjun" w:date="2021-12-09T11:46:00Z">
                    <w:rPr>
                      <w:highlight w:val="yellow"/>
                      <w:lang w:val="en-US"/>
                    </w:rPr>
                  </w:rPrChange>
                </w:rPr>
                <w:t>ecosystem</w:t>
              </w:r>
            </w:ins>
            <w:ins w:id="65" w:author="Wang, Yanjun" w:date="2021-12-09T11:31:00Z">
              <w:r w:rsidRPr="00C53D0A">
                <w:rPr>
                  <w:rFonts w:ascii="Times New Roman" w:hAnsi="Times New Roman" w:cs="Times New Roman"/>
                  <w:sz w:val="22"/>
                  <w:lang w:val="en-US"/>
                  <w:rPrChange w:id="66" w:author="Wang, Yanjun" w:date="2021-12-09T11:46:00Z">
                    <w:rPr>
                      <w:highlight w:val="yellow"/>
                      <w:lang w:val="en-US"/>
                    </w:rPr>
                  </w:rPrChange>
                </w:rPr>
                <w:t xml:space="preserve"> pe</w:t>
              </w:r>
            </w:ins>
            <w:ins w:id="67" w:author="Wang, Yanjun" w:date="2021-12-09T11:32:00Z">
              <w:r w:rsidRPr="00C53D0A">
                <w:rPr>
                  <w:rFonts w:ascii="Times New Roman" w:hAnsi="Times New Roman" w:cs="Times New Roman"/>
                  <w:sz w:val="22"/>
                  <w:lang w:val="en-US"/>
                  <w:rPrChange w:id="68" w:author="Wang, Yanjun" w:date="2021-12-09T11:46:00Z">
                    <w:rPr>
                      <w:highlight w:val="yellow"/>
                      <w:lang w:val="en-US"/>
                    </w:rPr>
                  </w:rPrChange>
                </w:rPr>
                <w:t xml:space="preserve">rspective could be addressed </w:t>
              </w:r>
            </w:ins>
            <w:ins w:id="69" w:author="Wang, Yanjun" w:date="2021-12-09T11:34:00Z">
              <w:r w:rsidRPr="00C53D0A">
                <w:rPr>
                  <w:rFonts w:ascii="Times New Roman" w:hAnsi="Times New Roman" w:cs="Times New Roman"/>
                  <w:sz w:val="22"/>
                  <w:lang w:val="en-US"/>
                  <w:rPrChange w:id="70" w:author="Wang, Yanjun" w:date="2021-12-09T11:46:00Z">
                    <w:rPr>
                      <w:highlight w:val="yellow"/>
                      <w:lang w:val="en-US"/>
                    </w:rPr>
                  </w:rPrChange>
                </w:rPr>
                <w:t>are</w:t>
              </w:r>
            </w:ins>
            <w:ins w:id="71" w:author="Wang, Yanjun" w:date="2021-12-09T11:32:00Z">
              <w:r w:rsidRPr="00C53D0A">
                <w:rPr>
                  <w:rFonts w:ascii="Times New Roman" w:hAnsi="Times New Roman" w:cs="Times New Roman"/>
                  <w:sz w:val="22"/>
                  <w:lang w:val="en-US"/>
                  <w:rPrChange w:id="72" w:author="Wang, Yanjun" w:date="2021-12-09T11:46:00Z">
                    <w:rPr>
                      <w:highlight w:val="yellow"/>
                      <w:lang w:val="en-US"/>
                    </w:rPr>
                  </w:rPrChange>
                </w:rPr>
                <w:t xml:space="preserve"> density-</w:t>
              </w:r>
            </w:ins>
            <w:ins w:id="73" w:author="Wang, Yanjun" w:date="2021-12-09T11:33:00Z">
              <w:r w:rsidRPr="00C53D0A">
                <w:rPr>
                  <w:rFonts w:ascii="Times New Roman" w:hAnsi="Times New Roman" w:cs="Times New Roman"/>
                  <w:sz w:val="22"/>
                  <w:lang w:val="en-US"/>
                  <w:rPrChange w:id="74" w:author="Wang, Yanjun" w:date="2021-12-09T11:46:00Z">
                    <w:rPr>
                      <w:highlight w:val="yellow"/>
                      <w:lang w:val="en-US"/>
                    </w:rPr>
                  </w:rPrChange>
                </w:rPr>
                <w:t>dependent mortality, growth changes and recruitment regime shift</w:t>
              </w:r>
            </w:ins>
            <w:ins w:id="75" w:author="Wang, Yanjun" w:date="2021-12-09T11:32:00Z">
              <w:r w:rsidRPr="00C53D0A">
                <w:rPr>
                  <w:rFonts w:ascii="Times New Roman" w:hAnsi="Times New Roman" w:cs="Times New Roman"/>
                  <w:sz w:val="22"/>
                  <w:lang w:val="en-US"/>
                  <w:rPrChange w:id="76" w:author="Wang, Yanjun" w:date="2021-12-09T11:46:00Z">
                    <w:rPr>
                      <w:highlight w:val="yellow"/>
                      <w:lang w:val="en-US"/>
                    </w:rPr>
                  </w:rPrChange>
                </w:rPr>
                <w:t xml:space="preserve"> </w:t>
              </w:r>
            </w:ins>
            <w:del w:id="77" w:author="Wang, Yanjun" w:date="2021-12-09T11:31:00Z">
              <w:r w:rsidRPr="00C53D0A" w:rsidDel="00674A4B">
                <w:rPr>
                  <w:rFonts w:ascii="Times New Roman" w:hAnsi="Times New Roman" w:cs="Times New Roman"/>
                  <w:sz w:val="22"/>
                  <w:lang w:val="en-US"/>
                  <w:rPrChange w:id="78" w:author="Wang, Yanjun" w:date="2021-12-09T11:46:00Z">
                    <w:rPr>
                      <w:highlight w:val="yellow"/>
                      <w:lang w:val="en-US"/>
                    </w:rPr>
                  </w:rPrChange>
                </w:rPr>
                <w:delText>,</w:delText>
              </w:r>
            </w:del>
            <w:del w:id="79" w:author="Wang, Yanjun" w:date="2021-12-09T11:32:00Z">
              <w:r w:rsidRPr="00C53D0A" w:rsidDel="00674A4B">
                <w:rPr>
                  <w:rFonts w:ascii="Times New Roman" w:hAnsi="Times New Roman" w:cs="Times New Roman"/>
                  <w:sz w:val="22"/>
                  <w:lang w:val="en-US"/>
                  <w:rPrChange w:id="80" w:author="Wang, Yanjun" w:date="2021-12-09T11:46:00Z">
                    <w:rPr>
                      <w:highlight w:val="yellow"/>
                      <w:lang w:val="en-US"/>
                    </w:rPr>
                  </w:rPrChange>
                </w:rPr>
                <w:delText xml:space="preserve"> </w:delText>
              </w:r>
            </w:del>
          </w:p>
          <w:p w14:paraId="10D714BB" w14:textId="02F73151" w:rsidR="00645FAE" w:rsidRPr="00C53D0A" w:rsidRDefault="00645FAE" w:rsidP="00C53D0A">
            <w:pPr>
              <w:pStyle w:val="ListParagraph"/>
              <w:numPr>
                <w:ilvl w:val="0"/>
                <w:numId w:val="12"/>
              </w:numPr>
              <w:spacing w:after="0"/>
              <w:jc w:val="both"/>
              <w:rPr>
                <w:rFonts w:ascii="Times New Roman" w:eastAsia="Times New Roman" w:hAnsi="Times New Roman" w:cs="Times New Roman"/>
                <w:color w:val="000000"/>
                <w:sz w:val="22"/>
                <w:lang w:val="en-US"/>
                <w:rPrChange w:id="81" w:author="Wang, Yanjun" w:date="2021-12-09T11:46:00Z">
                  <w:rPr>
                    <w:highlight w:val="yellow"/>
                    <w:lang w:val="en-US"/>
                  </w:rPr>
                </w:rPrChange>
              </w:rPr>
              <w:pPrChange w:id="82" w:author="Wang, Yanjun" w:date="2021-12-09T11:46:00Z">
                <w:pPr>
                  <w:spacing w:after="0"/>
                </w:pPr>
              </w:pPrChange>
            </w:pPr>
            <w:r w:rsidRPr="00C53D0A">
              <w:rPr>
                <w:rFonts w:ascii="Times New Roman" w:eastAsia="Times New Roman" w:hAnsi="Times New Roman" w:cs="Times New Roman"/>
                <w:b/>
                <w:color w:val="000000"/>
                <w:sz w:val="22"/>
                <w:lang w:val="en-US"/>
                <w:rPrChange w:id="83" w:author="Wang, Yanjun" w:date="2021-12-09T11:46:00Z">
                  <w:rPr>
                    <w:highlight w:val="yellow"/>
                    <w:lang w:val="en-US"/>
                  </w:rPr>
                </w:rPrChange>
              </w:rPr>
              <w:t>4X</w:t>
            </w:r>
            <w:ins w:id="84" w:author="Wang, Yanjun" w:date="2021-12-09T11:46:00Z">
              <w:r w:rsidR="00C53D0A">
                <w:rPr>
                  <w:rFonts w:ascii="Times New Roman" w:eastAsia="Times New Roman" w:hAnsi="Times New Roman" w:cs="Times New Roman"/>
                  <w:b/>
                  <w:color w:val="000000"/>
                  <w:sz w:val="22"/>
                  <w:lang w:val="en-US"/>
                </w:rPr>
                <w:t>5Y</w:t>
              </w:r>
            </w:ins>
            <w:r w:rsidRPr="00C53D0A">
              <w:rPr>
                <w:rFonts w:ascii="Times New Roman" w:eastAsia="Times New Roman" w:hAnsi="Times New Roman" w:cs="Times New Roman"/>
                <w:b/>
                <w:color w:val="000000"/>
                <w:sz w:val="22"/>
                <w:lang w:val="en-US"/>
                <w:rPrChange w:id="85" w:author="Wang, Yanjun" w:date="2021-12-09T11:46:00Z">
                  <w:rPr>
                    <w:highlight w:val="yellow"/>
                    <w:lang w:val="en-US"/>
                  </w:rPr>
                </w:rPrChange>
              </w:rPr>
              <w:t xml:space="preserve"> Cod</w:t>
            </w:r>
            <w:ins w:id="86" w:author="Wang, Yanjun" w:date="2021-12-09T11:34:00Z">
              <w:r w:rsidRPr="00C53D0A">
                <w:rPr>
                  <w:rFonts w:ascii="Times New Roman" w:eastAsia="Times New Roman" w:hAnsi="Times New Roman" w:cs="Times New Roman"/>
                  <w:b/>
                  <w:color w:val="000000"/>
                  <w:sz w:val="22"/>
                  <w:lang w:val="en-US"/>
                  <w:rPrChange w:id="87" w:author="Wang, Yanjun" w:date="2021-12-09T11:46:00Z">
                    <w:rPr>
                      <w:highlight w:val="yellow"/>
                      <w:lang w:val="en-US"/>
                    </w:rPr>
                  </w:rPrChange>
                </w:rPr>
                <w:t>:</w:t>
              </w:r>
              <w:r w:rsidRPr="00C53D0A">
                <w:rPr>
                  <w:rFonts w:ascii="Times New Roman" w:eastAsia="Times New Roman" w:hAnsi="Times New Roman" w:cs="Times New Roman"/>
                  <w:color w:val="000000"/>
                  <w:sz w:val="22"/>
                  <w:lang w:val="en-US"/>
                  <w:rPrChange w:id="88" w:author="Wang, Yanjun" w:date="2021-12-09T11:46:00Z">
                    <w:rPr>
                      <w:highlight w:val="yellow"/>
                      <w:lang w:val="en-US"/>
                    </w:rPr>
                  </w:rPrChange>
                </w:rPr>
                <w:t xml:space="preserve"> the ecosystem perspective could be address</w:t>
              </w:r>
            </w:ins>
            <w:ins w:id="89" w:author="Wang, Yanjun" w:date="2021-12-09T11:35:00Z">
              <w:r w:rsidRPr="00C53D0A">
                <w:rPr>
                  <w:rFonts w:ascii="Times New Roman" w:eastAsia="Times New Roman" w:hAnsi="Times New Roman" w:cs="Times New Roman"/>
                  <w:color w:val="000000"/>
                  <w:sz w:val="22"/>
                  <w:lang w:val="en-US"/>
                  <w:rPrChange w:id="90" w:author="Wang, Yanjun" w:date="2021-12-09T11:46:00Z">
                    <w:rPr>
                      <w:highlight w:val="yellow"/>
                      <w:lang w:val="en-US"/>
                    </w:rPr>
                  </w:rPrChange>
                </w:rPr>
                <w:t>ed</w:t>
              </w:r>
            </w:ins>
            <w:ins w:id="91" w:author="Wang, Yanjun" w:date="2021-12-09T11:34:00Z">
              <w:r w:rsidRPr="00C53D0A">
                <w:rPr>
                  <w:rFonts w:ascii="Times New Roman" w:eastAsia="Times New Roman" w:hAnsi="Times New Roman" w:cs="Times New Roman"/>
                  <w:color w:val="000000"/>
                  <w:sz w:val="22"/>
                  <w:lang w:val="en-US"/>
                  <w:rPrChange w:id="92" w:author="Wang, Yanjun" w:date="2021-12-09T11:46:00Z">
                    <w:rPr>
                      <w:highlight w:val="yellow"/>
                      <w:lang w:val="en-US"/>
                    </w:rPr>
                  </w:rPrChange>
                </w:rPr>
                <w:t xml:space="preserve"> are predator-prey(cod-seal) and</w:t>
              </w:r>
            </w:ins>
            <w:ins w:id="93" w:author="Wang, Yanjun" w:date="2021-12-09T11:35:00Z">
              <w:r w:rsidRPr="00C53D0A">
                <w:rPr>
                  <w:rFonts w:ascii="Times New Roman" w:eastAsia="Times New Roman" w:hAnsi="Times New Roman" w:cs="Times New Roman"/>
                  <w:color w:val="000000"/>
                  <w:sz w:val="22"/>
                  <w:lang w:val="en-US"/>
                  <w:rPrChange w:id="94" w:author="Wang, Yanjun" w:date="2021-12-09T11:46:00Z">
                    <w:rPr>
                      <w:highlight w:val="yellow"/>
                      <w:lang w:val="en-US"/>
                    </w:rPr>
                  </w:rPrChange>
                </w:rPr>
                <w:t xml:space="preserve"> recruitment shift(depensation)</w:t>
              </w:r>
            </w:ins>
            <w:del w:id="95" w:author="Wang, Yanjun" w:date="2021-12-09T11:34:00Z">
              <w:r w:rsidRPr="00C53D0A" w:rsidDel="00674A4B">
                <w:rPr>
                  <w:rFonts w:ascii="Times New Roman" w:eastAsia="Times New Roman" w:hAnsi="Times New Roman" w:cs="Times New Roman"/>
                  <w:color w:val="000000"/>
                  <w:sz w:val="22"/>
                  <w:lang w:val="en-US"/>
                  <w:rPrChange w:id="96" w:author="Wang, Yanjun" w:date="2021-12-09T11:46:00Z">
                    <w:rPr>
                      <w:highlight w:val="yellow"/>
                      <w:lang w:val="en-US"/>
                    </w:rPr>
                  </w:rPrChange>
                </w:rPr>
                <w:delText xml:space="preserve">? </w:delText>
              </w:r>
            </w:del>
          </w:p>
          <w:p w14:paraId="2642FFCF" w14:textId="5E0A6F5C" w:rsidR="00645FAE" w:rsidRPr="00C53D0A" w:rsidDel="00674A4B" w:rsidRDefault="00645FAE" w:rsidP="00C53D0A">
            <w:pPr>
              <w:pStyle w:val="ListParagraph"/>
              <w:numPr>
                <w:ilvl w:val="0"/>
                <w:numId w:val="12"/>
              </w:numPr>
              <w:spacing w:after="0"/>
              <w:jc w:val="both"/>
              <w:rPr>
                <w:del w:id="97" w:author="Wang, Yanjun" w:date="2021-12-09T11:31:00Z"/>
                <w:rFonts w:ascii="Times New Roman" w:eastAsia="Times New Roman" w:hAnsi="Times New Roman" w:cs="Times New Roman"/>
                <w:b/>
                <w:color w:val="000000"/>
                <w:sz w:val="22"/>
                <w:lang w:val="en-US"/>
                <w:rPrChange w:id="98" w:author="Wang, Yanjun" w:date="2021-12-09T11:46:00Z">
                  <w:rPr>
                    <w:del w:id="99" w:author="Wang, Yanjun" w:date="2021-12-09T11:31:00Z"/>
                    <w:lang w:val="en-US"/>
                  </w:rPr>
                </w:rPrChange>
              </w:rPr>
              <w:pPrChange w:id="100" w:author="Wang, Yanjun" w:date="2021-12-09T11:46:00Z">
                <w:pPr>
                  <w:spacing w:after="0"/>
                </w:pPr>
              </w:pPrChange>
            </w:pPr>
            <w:del w:id="101" w:author="Wang, Yanjun" w:date="2021-12-09T11:31:00Z">
              <w:r w:rsidRPr="00C53D0A" w:rsidDel="00674A4B">
                <w:rPr>
                  <w:rFonts w:ascii="Times New Roman" w:eastAsia="Times New Roman" w:hAnsi="Times New Roman" w:cs="Times New Roman"/>
                  <w:b/>
                  <w:color w:val="000000"/>
                  <w:sz w:val="22"/>
                  <w:highlight w:val="yellow"/>
                  <w:lang w:val="en-US"/>
                  <w:rPrChange w:id="102" w:author="Wang, Yanjun" w:date="2021-12-09T11:46:00Z">
                    <w:rPr>
                      <w:highlight w:val="yellow"/>
                      <w:lang w:val="en-US"/>
                    </w:rPr>
                  </w:rPrChange>
                </w:rPr>
                <w:delText>What else?</w:delText>
              </w:r>
            </w:del>
          </w:p>
          <w:p w14:paraId="2545E171" w14:textId="65C997F2" w:rsidR="00645FAE" w:rsidRPr="00C53D0A" w:rsidRDefault="00645FAE" w:rsidP="00C53D0A">
            <w:pPr>
              <w:pStyle w:val="ListParagraph"/>
              <w:numPr>
                <w:ilvl w:val="0"/>
                <w:numId w:val="12"/>
              </w:numPr>
              <w:jc w:val="both"/>
              <w:rPr>
                <w:rFonts w:ascii="Times New Roman" w:hAnsi="Times New Roman" w:cs="Times New Roman"/>
                <w:sz w:val="22"/>
                <w:lang w:val="en-US"/>
                <w:rPrChange w:id="103" w:author="Wang, Yanjun" w:date="2021-12-09T11:46:00Z">
                  <w:rPr>
                    <w:lang w:val="en-US"/>
                  </w:rPr>
                </w:rPrChange>
              </w:rPr>
              <w:pPrChange w:id="104" w:author="Wang, Yanjun" w:date="2021-12-09T11:46:00Z">
                <w:pPr>
                  <w:spacing w:after="0"/>
                </w:pPr>
              </w:pPrChange>
            </w:pPr>
            <w:ins w:id="105" w:author="Wang, Yanjun" w:date="2021-12-09T11:31:00Z">
              <w:r w:rsidRPr="00C53D0A">
                <w:rPr>
                  <w:rFonts w:ascii="Times New Roman" w:hAnsi="Times New Roman" w:cs="Times New Roman"/>
                  <w:b/>
                  <w:sz w:val="22"/>
                  <w:lang w:val="en-US"/>
                  <w:rPrChange w:id="106" w:author="Wang, Yanjun" w:date="2021-12-09T11:46:00Z">
                    <w:rPr>
                      <w:lang w:val="en-US"/>
                    </w:rPr>
                  </w:rPrChange>
                </w:rPr>
                <w:t>4X</w:t>
              </w:r>
            </w:ins>
            <w:ins w:id="107" w:author="Wang, Yanjun" w:date="2021-12-09T11:47:00Z">
              <w:r w:rsidR="00C53D0A">
                <w:rPr>
                  <w:rFonts w:ascii="Times New Roman" w:hAnsi="Times New Roman" w:cs="Times New Roman"/>
                  <w:b/>
                  <w:sz w:val="22"/>
                  <w:lang w:val="en-US"/>
                </w:rPr>
                <w:t>5Y</w:t>
              </w:r>
            </w:ins>
            <w:ins w:id="108" w:author="Wang, Yanjun" w:date="2021-12-09T11:31:00Z">
              <w:r w:rsidRPr="00C53D0A">
                <w:rPr>
                  <w:rFonts w:ascii="Times New Roman" w:hAnsi="Times New Roman" w:cs="Times New Roman"/>
                  <w:b/>
                  <w:sz w:val="22"/>
                  <w:lang w:val="en-US"/>
                  <w:rPrChange w:id="109" w:author="Wang, Yanjun" w:date="2021-12-09T11:46:00Z">
                    <w:rPr>
                      <w:lang w:val="en-US"/>
                    </w:rPr>
                  </w:rPrChange>
                </w:rPr>
                <w:t xml:space="preserve"> haddock:</w:t>
              </w:r>
            </w:ins>
            <w:ins w:id="110" w:author="Wang, Yanjun" w:date="2021-12-09T11:35:00Z">
              <w:r w:rsidRPr="00C53D0A">
                <w:rPr>
                  <w:rFonts w:ascii="Times New Roman" w:hAnsi="Times New Roman" w:cs="Times New Roman"/>
                  <w:sz w:val="22"/>
                  <w:lang w:val="en-US"/>
                  <w:rPrChange w:id="111" w:author="Wang, Yanjun" w:date="2021-12-09T11:46:00Z">
                    <w:rPr>
                      <w:lang w:val="en-US"/>
                    </w:rPr>
                  </w:rPrChange>
                </w:rPr>
                <w:t xml:space="preserve"> the ecosystem perspective could be addressed are growth changes and time-varying mortality on older age groups.</w:t>
              </w:r>
            </w:ins>
            <w:bookmarkStart w:id="112" w:name="_GoBack"/>
            <w:bookmarkEnd w:id="112"/>
          </w:p>
          <w:p w14:paraId="1714EA45" w14:textId="29C5C8D8" w:rsidR="00645FAE" w:rsidRPr="00916D73" w:rsidRDefault="00645FAE" w:rsidP="00645FAE">
            <w:pPr>
              <w:spacing w:after="0"/>
              <w:ind w:left="223" w:hanging="180"/>
              <w:rPr>
                <w:rFonts w:ascii="Times New Roman" w:eastAsia="Times New Roman" w:hAnsi="Times New Roman" w:cs="Times New Roman"/>
                <w:color w:val="000000"/>
                <w:sz w:val="22"/>
                <w:lang w:val="en-US"/>
              </w:rPr>
            </w:pPr>
          </w:p>
          <w:p w14:paraId="23B6C0FD" w14:textId="678CC743" w:rsidR="00645FAE" w:rsidRPr="00916D73" w:rsidRDefault="00645FAE" w:rsidP="00645FAE">
            <w:pPr>
              <w:spacing w:after="0"/>
              <w:ind w:left="223" w:hanging="18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vertAlign w:val="superscript"/>
                <w:lang w:val="en-US"/>
              </w:rPr>
              <w:t>1</w:t>
            </w:r>
            <w:r w:rsidRPr="00916D73">
              <w:rPr>
                <w:rFonts w:ascii="Times New Roman" w:eastAsia="Times New Roman" w:hAnsi="Times New Roman" w:cs="Times New Roman"/>
                <w:color w:val="000000"/>
                <w:sz w:val="22"/>
                <w:lang w:val="en-US"/>
              </w:rPr>
              <w:t xml:space="preserve"> DLMtool and MSEtool that were previously supported by DFO’s Ocean and Freshwater Science Contribution Program, </w:t>
            </w:r>
            <w:r w:rsidRPr="00916D73">
              <w:rPr>
                <w:rFonts w:ascii="Times New Roman" w:hAnsi="Times New Roman" w:cs="Times New Roman"/>
                <w:sz w:val="22"/>
              </w:rPr>
              <w:t>MECTS-#3688308, MECTS-#3802462,</w:t>
            </w:r>
            <w:r w:rsidRPr="00916D73">
              <w:rPr>
                <w:rFonts w:ascii="Times New Roman" w:eastAsia="Times New Roman" w:hAnsi="Times New Roman" w:cs="Times New Roman"/>
                <w:color w:val="000000"/>
                <w:sz w:val="22"/>
                <w:lang w:val="en-US"/>
              </w:rPr>
              <w:t xml:space="preserve"> </w:t>
            </w:r>
            <w:r w:rsidRPr="00916D73">
              <w:rPr>
                <w:rFonts w:ascii="Times New Roman" w:hAnsi="Times New Roman" w:cs="Times New Roman"/>
                <w:sz w:val="22"/>
              </w:rPr>
              <w:t>MECTS-#4171361).</w:t>
            </w:r>
          </w:p>
          <w:p w14:paraId="17259C9F" w14:textId="77777777" w:rsidR="00645FAE" w:rsidRPr="00916D73" w:rsidRDefault="00645FAE" w:rsidP="00645FAE">
            <w:pPr>
              <w:spacing w:after="0"/>
              <w:rPr>
                <w:rFonts w:ascii="Times New Roman" w:eastAsia="Times New Roman" w:hAnsi="Times New Roman" w:cs="Times New Roman"/>
                <w:color w:val="000000"/>
                <w:sz w:val="22"/>
                <w:lang w:val="en-US"/>
              </w:rPr>
            </w:pPr>
          </w:p>
          <w:p w14:paraId="3BADE8E1" w14:textId="2C9F1B64" w:rsidR="00645FAE" w:rsidRPr="00916D73" w:rsidRDefault="00645FAE" w:rsidP="00645FAE">
            <w:pPr>
              <w:ind w:left="317" w:hanging="27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 xml:space="preserve">DFO. 2017. Maritimes Region Workshop Report: Incorporating an Ecosystem Approach into Science Advice for Fisheries (April 3 to 7 2017). Available at: </w:t>
            </w:r>
            <w:hyperlink r:id="rId12" w:history="1">
              <w:r w:rsidRPr="00916D73">
                <w:rPr>
                  <w:rStyle w:val="Hyperlink"/>
                  <w:rFonts w:ascii="Times New Roman" w:eastAsia="Times New Roman" w:hAnsi="Times New Roman" w:cs="Times New Roman"/>
                  <w:sz w:val="22"/>
                  <w:lang w:val="en-US"/>
                </w:rPr>
                <w:t>https://waves-vagues.dfo-mpo.gc.ca/Library/40636914.pdf</w:t>
              </w:r>
            </w:hyperlink>
          </w:p>
          <w:p w14:paraId="57C67FC5" w14:textId="5D5976B9" w:rsidR="00645FAE" w:rsidRPr="00916D73" w:rsidRDefault="00645FAE" w:rsidP="00645FAE">
            <w:pPr>
              <w:ind w:left="317" w:hanging="270"/>
              <w:rPr>
                <w:rFonts w:ascii="Times New Roman" w:eastAsia="Times New Roman" w:hAnsi="Times New Roman" w:cs="Times New Roman"/>
                <w:color w:val="000000"/>
                <w:sz w:val="22"/>
                <w:lang w:val="en-US"/>
              </w:rPr>
            </w:pPr>
            <w:r w:rsidRPr="00916D73">
              <w:rPr>
                <w:rFonts w:ascii="Times New Roman" w:eastAsia="Times New Roman" w:hAnsi="Times New Roman" w:cs="Times New Roman"/>
                <w:color w:val="000000"/>
                <w:sz w:val="22"/>
                <w:lang w:val="en-US"/>
              </w:rPr>
              <w:t xml:space="preserve">GOC. 2017.  Minister of Fisheries, Oceans and the Canadian Coast Guard Mandate Letter. Available at: </w:t>
            </w:r>
            <w:hyperlink r:id="rId13" w:history="1">
              <w:r w:rsidRPr="00916D73">
                <w:rPr>
                  <w:rStyle w:val="Hyperlink"/>
                  <w:rFonts w:ascii="Times New Roman" w:eastAsia="Times New Roman" w:hAnsi="Times New Roman" w:cs="Times New Roman"/>
                  <w:sz w:val="22"/>
                  <w:lang w:val="en-US"/>
                </w:rPr>
                <w:t>https://pm.gc.ca/en/mandate-letters/2019/12/13/archived-minister-fisheries-oceans-and-canadian-coast-guard-mandate</w:t>
              </w:r>
            </w:hyperlink>
          </w:p>
          <w:p w14:paraId="0D6636D8" w14:textId="18A0C37B" w:rsidR="00645FAE" w:rsidRPr="00916D73" w:rsidRDefault="00645FAE" w:rsidP="00645FAE">
            <w:pPr>
              <w:ind w:left="317" w:hanging="313"/>
              <w:rPr>
                <w:rFonts w:ascii="Times New Roman" w:eastAsia="Times New Roman" w:hAnsi="Times New Roman" w:cs="Times New Roman"/>
                <w:sz w:val="22"/>
                <w:lang w:val="en-US"/>
              </w:rPr>
            </w:pPr>
            <w:r w:rsidRPr="00916D73">
              <w:rPr>
                <w:rFonts w:ascii="Times New Roman" w:eastAsia="Times New Roman" w:hAnsi="Times New Roman" w:cs="Times New Roman"/>
                <w:sz w:val="22"/>
                <w:lang w:val="en-US"/>
              </w:rPr>
              <w:t xml:space="preserve">Hordyk, H., Huynh, Q., Carruthers, T. 2021. openMSE: an R package is designed for building operating models, doing simulation modelling and management strategy evaluation for fisheries. Available at: </w:t>
            </w:r>
            <w:hyperlink r:id="rId14" w:history="1">
              <w:r w:rsidRPr="00916D73">
                <w:rPr>
                  <w:rStyle w:val="Hyperlink"/>
                  <w:rFonts w:ascii="Times New Roman" w:eastAsia="Times New Roman" w:hAnsi="Times New Roman" w:cs="Times New Roman"/>
                  <w:sz w:val="22"/>
                  <w:lang w:val="en-US"/>
                </w:rPr>
                <w:t>www.openmse.com</w:t>
              </w:r>
            </w:hyperlink>
          </w:p>
          <w:p w14:paraId="119500FF" w14:textId="77F692EC" w:rsidR="00645FAE" w:rsidRPr="00916D73" w:rsidRDefault="00645FAE" w:rsidP="00645FAE">
            <w:pPr>
              <w:spacing w:after="0"/>
              <w:rPr>
                <w:rFonts w:ascii="Times New Roman" w:eastAsia="Times New Roman" w:hAnsi="Times New Roman" w:cs="Times New Roman"/>
                <w:sz w:val="22"/>
                <w:lang w:val="en-US"/>
              </w:rPr>
            </w:pPr>
          </w:p>
          <w:p w14:paraId="2DD69E46" w14:textId="77777777" w:rsidR="00645FAE" w:rsidRDefault="00645FAE" w:rsidP="00645FAE">
            <w:pPr>
              <w:spacing w:after="0"/>
            </w:pPr>
          </w:p>
          <w:p w14:paraId="38B90389" w14:textId="4B26E2C6" w:rsidR="00645FAE" w:rsidRPr="00115E96" w:rsidRDefault="00645FAE" w:rsidP="00645FAE">
            <w:pPr>
              <w:spacing w:after="0"/>
            </w:pPr>
          </w:p>
        </w:tc>
      </w:tr>
      <w:tr w:rsidR="00645FAE" w:rsidRPr="00115E96" w14:paraId="7C2B84D6" w14:textId="77777777" w:rsidTr="004E5167">
        <w:trPr>
          <w:trHeight w:val="690"/>
        </w:trPr>
        <w:tc>
          <w:tcPr>
            <w:tcW w:w="10615" w:type="dxa"/>
            <w:gridSpan w:val="11"/>
            <w:tcBorders>
              <w:bottom w:val="single" w:sz="4" w:space="0" w:color="auto"/>
            </w:tcBorders>
            <w:shd w:val="clear" w:color="auto" w:fill="9CC2E5" w:themeFill="accent1" w:themeFillTint="99"/>
          </w:tcPr>
          <w:p w14:paraId="6D5365C9" w14:textId="5702FED6" w:rsidR="00645FAE" w:rsidRPr="00115E96" w:rsidRDefault="00645FAE" w:rsidP="00645FAE">
            <w:pPr>
              <w:spacing w:after="0"/>
              <w:rPr>
                <w:u w:val="single"/>
              </w:rPr>
            </w:pPr>
            <w:r w:rsidRPr="00115E96">
              <w:rPr>
                <w:b/>
              </w:rPr>
              <w:lastRenderedPageBreak/>
              <w:t xml:space="preserve">9. Deliverables / Project Outputs – </w:t>
            </w:r>
            <w:r w:rsidRPr="00115E96">
              <w:t xml:space="preserve">Clearly (i) describe the </w:t>
            </w:r>
            <w:r w:rsidRPr="00115E96">
              <w:rPr>
                <w:u w:val="single"/>
              </w:rPr>
              <w:t>expected deliverables</w:t>
            </w:r>
            <w:r w:rsidRPr="00115E96">
              <w:t xml:space="preserve"> (be sure to include the mandatory </w:t>
            </w:r>
            <w:r w:rsidRPr="00115E96">
              <w:rPr>
                <w:b/>
                <w:i/>
              </w:rPr>
              <w:t>final report</w:t>
            </w:r>
            <w:r w:rsidRPr="00115E96">
              <w:t xml:space="preserve"> on the results/outcomes for clients); and (ii) explain their </w:t>
            </w:r>
            <w:r w:rsidRPr="00115E96">
              <w:rPr>
                <w:u w:val="single"/>
              </w:rPr>
              <w:t>relevance/usefulness to clients</w:t>
            </w:r>
            <w:r w:rsidRPr="00115E96">
              <w:t xml:space="preserve"> </w:t>
            </w:r>
            <w:r w:rsidRPr="00115E96">
              <w:rPr>
                <w:b/>
                <w:bCs/>
                <w:sz w:val="18"/>
                <w:szCs w:val="18"/>
              </w:rPr>
              <w:t>(250 words max).</w:t>
            </w:r>
          </w:p>
          <w:p w14:paraId="3557963D" w14:textId="4666B5A5" w:rsidR="00645FAE" w:rsidRPr="00115E96" w:rsidRDefault="00645FAE" w:rsidP="00645FAE">
            <w:pPr>
              <w:spacing w:after="0"/>
              <w:rPr>
                <w:b/>
              </w:rPr>
            </w:pPr>
          </w:p>
        </w:tc>
      </w:tr>
      <w:tr w:rsidR="00645FAE" w:rsidRPr="00115E96" w14:paraId="5FEFEDDD" w14:textId="77777777" w:rsidTr="004E5167">
        <w:trPr>
          <w:trHeight w:val="690"/>
        </w:trPr>
        <w:tc>
          <w:tcPr>
            <w:tcW w:w="10615" w:type="dxa"/>
            <w:gridSpan w:val="11"/>
            <w:tcBorders>
              <w:bottom w:val="single" w:sz="4" w:space="0" w:color="auto"/>
            </w:tcBorders>
            <w:shd w:val="clear" w:color="auto" w:fill="auto"/>
          </w:tcPr>
          <w:p w14:paraId="6F87AB5A" w14:textId="77777777" w:rsidR="00645FAE" w:rsidRPr="00916D73" w:rsidRDefault="00645FAE" w:rsidP="00645FAE">
            <w:pPr>
              <w:spacing w:after="0"/>
              <w:rPr>
                <w:rFonts w:ascii="Times New Roman" w:hAnsi="Times New Roman" w:cs="Times New Roman"/>
                <w:sz w:val="22"/>
              </w:rPr>
            </w:pPr>
          </w:p>
          <w:p w14:paraId="42C57F93" w14:textId="1BEE168D" w:rsidR="00645FAE" w:rsidRPr="00916D73" w:rsidRDefault="00645FAE" w:rsidP="00645FAE">
            <w:pPr>
              <w:pStyle w:val="ListParagraph"/>
              <w:numPr>
                <w:ilvl w:val="0"/>
                <w:numId w:val="11"/>
              </w:numPr>
              <w:rPr>
                <w:rFonts w:ascii="Times New Roman" w:hAnsi="Times New Roman" w:cs="Times New Roman"/>
                <w:sz w:val="22"/>
              </w:rPr>
            </w:pPr>
            <w:r w:rsidRPr="00916D73">
              <w:rPr>
                <w:rFonts w:ascii="Times New Roman" w:hAnsi="Times New Roman" w:cs="Times New Roman"/>
                <w:sz w:val="22"/>
              </w:rPr>
              <w:t xml:space="preserve">A comprehensive set of operating models for each case study that encompass plausible ecosystem effects including those relating to </w:t>
            </w:r>
            <w:ins w:id="113" w:author="Wang, Yanjun" w:date="2021-12-09T11:37:00Z">
              <w:r>
                <w:rPr>
                  <w:rFonts w:ascii="Times New Roman" w:hAnsi="Times New Roman" w:cs="Times New Roman"/>
                  <w:sz w:val="22"/>
                </w:rPr>
                <w:t xml:space="preserve">ecosystem and </w:t>
              </w:r>
            </w:ins>
            <w:r w:rsidRPr="00916D73">
              <w:rPr>
                <w:rFonts w:ascii="Times New Roman" w:hAnsi="Times New Roman" w:cs="Times New Roman"/>
                <w:sz w:val="22"/>
              </w:rPr>
              <w:t xml:space="preserve">climate change. </w:t>
            </w:r>
          </w:p>
          <w:p w14:paraId="2DBC0930" w14:textId="64C45C6B" w:rsidR="00645FAE" w:rsidRPr="00916D73" w:rsidRDefault="00645FAE" w:rsidP="00645FAE">
            <w:pPr>
              <w:pStyle w:val="ListParagraph"/>
              <w:numPr>
                <w:ilvl w:val="0"/>
                <w:numId w:val="11"/>
              </w:numPr>
              <w:rPr>
                <w:rFonts w:ascii="Times New Roman" w:hAnsi="Times New Roman" w:cs="Times New Roman"/>
                <w:sz w:val="22"/>
              </w:rPr>
            </w:pPr>
            <w:r w:rsidRPr="00916D73">
              <w:rPr>
                <w:rFonts w:ascii="Times New Roman" w:hAnsi="Times New Roman" w:cs="Times New Roman"/>
                <w:sz w:val="22"/>
              </w:rPr>
              <w:t xml:space="preserve">A test of a range of existing and novel management strategies that are responsive to ecosystem changes identifying those </w:t>
            </w:r>
            <w:r>
              <w:rPr>
                <w:rFonts w:ascii="Times New Roman" w:hAnsi="Times New Roman" w:cs="Times New Roman"/>
                <w:sz w:val="22"/>
              </w:rPr>
              <w:t xml:space="preserve">that can meet management objectives. </w:t>
            </w:r>
            <w:r w:rsidRPr="00916D73">
              <w:rPr>
                <w:rFonts w:ascii="Times New Roman" w:hAnsi="Times New Roman" w:cs="Times New Roman"/>
                <w:sz w:val="22"/>
              </w:rPr>
              <w:t xml:space="preserve"> </w:t>
            </w:r>
          </w:p>
          <w:p w14:paraId="21B947A9" w14:textId="369311FB" w:rsidR="00645FAE" w:rsidRDefault="00645FAE" w:rsidP="00645FAE">
            <w:pPr>
              <w:pStyle w:val="ListParagraph"/>
              <w:numPr>
                <w:ilvl w:val="0"/>
                <w:numId w:val="11"/>
              </w:numPr>
              <w:rPr>
                <w:rFonts w:ascii="Times New Roman" w:hAnsi="Times New Roman" w:cs="Times New Roman"/>
                <w:sz w:val="22"/>
              </w:rPr>
            </w:pPr>
            <w:r w:rsidRPr="00916D73">
              <w:rPr>
                <w:rFonts w:ascii="Times New Roman" w:hAnsi="Times New Roman" w:cs="Times New Roman"/>
                <w:sz w:val="22"/>
              </w:rPr>
              <w:t>A value of information analysis to identify data streams that can help support ecosystem-ready management strategies</w:t>
            </w:r>
            <w:r>
              <w:rPr>
                <w:rFonts w:ascii="Times New Roman" w:hAnsi="Times New Roman" w:cs="Times New Roman"/>
                <w:sz w:val="22"/>
              </w:rPr>
              <w:t>.</w:t>
            </w:r>
          </w:p>
          <w:p w14:paraId="2B4B6939" w14:textId="1A618289" w:rsidR="00645FAE" w:rsidRPr="00916D73" w:rsidRDefault="00645FAE" w:rsidP="00645FAE">
            <w:pPr>
              <w:pStyle w:val="ListParagraph"/>
              <w:numPr>
                <w:ilvl w:val="0"/>
                <w:numId w:val="11"/>
              </w:numPr>
              <w:rPr>
                <w:rFonts w:ascii="Times New Roman" w:hAnsi="Times New Roman" w:cs="Times New Roman"/>
                <w:sz w:val="22"/>
              </w:rPr>
            </w:pPr>
            <w:r>
              <w:rPr>
                <w:rFonts w:ascii="Times New Roman" w:hAnsi="Times New Roman" w:cs="Times New Roman"/>
                <w:sz w:val="22"/>
              </w:rPr>
              <w:t xml:space="preserve">Identification of suitable reference points that reflect management performance given ecosystem-effects. </w:t>
            </w:r>
          </w:p>
          <w:p w14:paraId="5BFEF456" w14:textId="101355FA" w:rsidR="00645FAE" w:rsidRPr="00916D73" w:rsidRDefault="00645FAE" w:rsidP="00645FAE">
            <w:pPr>
              <w:pStyle w:val="ListParagraph"/>
              <w:numPr>
                <w:ilvl w:val="0"/>
                <w:numId w:val="11"/>
              </w:numPr>
              <w:rPr>
                <w:rFonts w:ascii="Times New Roman" w:hAnsi="Times New Roman" w:cs="Times New Roman"/>
                <w:sz w:val="22"/>
              </w:rPr>
            </w:pPr>
            <w:r w:rsidRPr="00916D73">
              <w:rPr>
                <w:rFonts w:ascii="Times New Roman" w:hAnsi="Times New Roman" w:cs="Times New Roman"/>
                <w:sz w:val="22"/>
              </w:rPr>
              <w:t>Training and materials to support DFO capacity building in MSE, assessment and EBFM</w:t>
            </w:r>
          </w:p>
          <w:p w14:paraId="4B276A51" w14:textId="20A7B192" w:rsidR="00645FAE" w:rsidRDefault="00645FAE" w:rsidP="00645FAE">
            <w:pPr>
              <w:pStyle w:val="ListParagraph"/>
              <w:numPr>
                <w:ilvl w:val="0"/>
                <w:numId w:val="11"/>
              </w:numPr>
              <w:rPr>
                <w:rFonts w:ascii="Times New Roman" w:hAnsi="Times New Roman" w:cs="Times New Roman"/>
                <w:sz w:val="22"/>
              </w:rPr>
            </w:pPr>
            <w:r w:rsidRPr="00916D73">
              <w:rPr>
                <w:rFonts w:ascii="Times New Roman" w:hAnsi="Times New Roman" w:cs="Times New Roman"/>
                <w:sz w:val="22"/>
              </w:rPr>
              <w:t>A draft peer-reviewed paper on the results highlighting novel management strategies and recommendations for EBFM.</w:t>
            </w:r>
          </w:p>
          <w:p w14:paraId="5C53E183" w14:textId="46C2E8EE" w:rsidR="00645FAE" w:rsidRPr="00916D73" w:rsidRDefault="00645FAE" w:rsidP="00645FAE">
            <w:pPr>
              <w:pStyle w:val="ListParagraph"/>
              <w:numPr>
                <w:ilvl w:val="0"/>
                <w:numId w:val="11"/>
              </w:numPr>
              <w:rPr>
                <w:rFonts w:ascii="Times New Roman" w:hAnsi="Times New Roman" w:cs="Times New Roman"/>
                <w:sz w:val="22"/>
              </w:rPr>
            </w:pPr>
            <w:r>
              <w:rPr>
                <w:rFonts w:ascii="Times New Roman" w:hAnsi="Times New Roman" w:cs="Times New Roman"/>
                <w:sz w:val="22"/>
              </w:rPr>
              <w:t>A final report presented at a regional CSAS meeting</w:t>
            </w:r>
          </w:p>
          <w:p w14:paraId="5EB4FA37" w14:textId="34A621FD" w:rsidR="00645FAE" w:rsidRPr="00916D73" w:rsidRDefault="00645FAE" w:rsidP="00645FAE">
            <w:pPr>
              <w:ind w:left="403" w:hanging="352"/>
              <w:rPr>
                <w:rFonts w:ascii="Times New Roman" w:hAnsi="Times New Roman" w:cs="Times New Roman"/>
                <w:sz w:val="22"/>
              </w:rPr>
            </w:pPr>
          </w:p>
        </w:tc>
      </w:tr>
      <w:tr w:rsidR="00645FAE" w:rsidRPr="00115E96" w14:paraId="43356569" w14:textId="77777777" w:rsidTr="1CD0E113">
        <w:tblPrEx>
          <w:jc w:val="center"/>
        </w:tblPrEx>
        <w:trPr>
          <w:trHeight w:val="240"/>
          <w:jc w:val="center"/>
        </w:trPr>
        <w:tc>
          <w:tcPr>
            <w:tcW w:w="8385" w:type="dxa"/>
            <w:gridSpan w:val="7"/>
            <w:tcBorders>
              <w:top w:val="single" w:sz="4" w:space="0" w:color="auto"/>
              <w:left w:val="nil"/>
              <w:bottom w:val="single" w:sz="4" w:space="0" w:color="auto"/>
              <w:right w:val="nil"/>
            </w:tcBorders>
            <w:shd w:val="clear" w:color="auto" w:fill="auto"/>
            <w:vAlign w:val="center"/>
          </w:tcPr>
          <w:p w14:paraId="36C7370E" w14:textId="77777777" w:rsidR="00645FAE" w:rsidRPr="00115E96" w:rsidRDefault="00645FAE" w:rsidP="00645FAE">
            <w:pPr>
              <w:spacing w:after="20"/>
              <w:ind w:left="399" w:hanging="399"/>
              <w:rPr>
                <w:rFonts w:cs="Arial"/>
                <w:b/>
                <w:szCs w:val="20"/>
              </w:rPr>
            </w:pPr>
          </w:p>
        </w:tc>
        <w:tc>
          <w:tcPr>
            <w:tcW w:w="2230" w:type="dxa"/>
            <w:gridSpan w:val="4"/>
            <w:tcBorders>
              <w:top w:val="single" w:sz="4" w:space="0" w:color="auto"/>
              <w:left w:val="nil"/>
              <w:bottom w:val="single" w:sz="4" w:space="0" w:color="auto"/>
              <w:right w:val="nil"/>
            </w:tcBorders>
            <w:shd w:val="clear" w:color="auto" w:fill="auto"/>
            <w:vAlign w:val="center"/>
          </w:tcPr>
          <w:p w14:paraId="1397D790" w14:textId="77777777" w:rsidR="00645FAE" w:rsidRPr="00115E96" w:rsidRDefault="00645FAE" w:rsidP="00645FAE">
            <w:pPr>
              <w:spacing w:after="0"/>
              <w:ind w:left="399" w:hanging="399"/>
              <w:jc w:val="center"/>
              <w:rPr>
                <w:lang w:val="en-US"/>
              </w:rPr>
            </w:pPr>
          </w:p>
        </w:tc>
      </w:tr>
      <w:tr w:rsidR="00645FAE" w:rsidRPr="00115E96" w14:paraId="00C3CBDD" w14:textId="77777777" w:rsidTr="003108D1">
        <w:tblPrEx>
          <w:jc w:val="center"/>
        </w:tblPrEx>
        <w:trPr>
          <w:trHeight w:val="579"/>
          <w:jc w:val="center"/>
        </w:trPr>
        <w:tc>
          <w:tcPr>
            <w:tcW w:w="10615" w:type="dxa"/>
            <w:gridSpan w:val="11"/>
            <w:tcBorders>
              <w:top w:val="single" w:sz="4" w:space="0" w:color="auto"/>
            </w:tcBorders>
            <w:shd w:val="clear" w:color="auto" w:fill="9CC2E5" w:themeFill="accent1" w:themeFillTint="99"/>
            <w:vAlign w:val="center"/>
          </w:tcPr>
          <w:p w14:paraId="7D7EB3C7" w14:textId="34B96118" w:rsidR="00645FAE" w:rsidRPr="00115E96" w:rsidRDefault="00645FAE" w:rsidP="00645FAE">
            <w:pPr>
              <w:spacing w:after="0"/>
              <w:ind w:left="399" w:hanging="399"/>
            </w:pPr>
            <w:r w:rsidRPr="00115E96">
              <w:rPr>
                <w:b/>
                <w:bCs/>
              </w:rPr>
              <w:t>10. Data Management Plan</w:t>
            </w:r>
            <w:r w:rsidRPr="00115E96">
              <w:rPr>
                <w:bCs/>
              </w:rPr>
              <w:t xml:space="preserve"> – Identify the SDM-SC data manager for your region and the expected data steward for the life of the project and afterward</w:t>
            </w:r>
          </w:p>
        </w:tc>
      </w:tr>
      <w:tr w:rsidR="00645FAE" w:rsidRPr="00115E96" w14:paraId="087B706E" w14:textId="77777777" w:rsidTr="004A0D50">
        <w:tblPrEx>
          <w:jc w:val="center"/>
        </w:tblPrEx>
        <w:trPr>
          <w:trHeight w:val="345"/>
          <w:jc w:val="center"/>
        </w:trPr>
        <w:tc>
          <w:tcPr>
            <w:tcW w:w="4315" w:type="dxa"/>
            <w:gridSpan w:val="4"/>
            <w:shd w:val="clear" w:color="auto" w:fill="auto"/>
            <w:vAlign w:val="center"/>
          </w:tcPr>
          <w:p w14:paraId="5F326479" w14:textId="3A78A791" w:rsidR="00645FAE" w:rsidRPr="00115E96" w:rsidRDefault="00645FAE" w:rsidP="00645FAE">
            <w:pPr>
              <w:spacing w:after="0"/>
              <w:ind w:left="399" w:hanging="399"/>
              <w:rPr>
                <w:b/>
                <w:lang w:val="en-US"/>
              </w:rPr>
            </w:pPr>
            <w:r w:rsidRPr="00115E96">
              <w:rPr>
                <w:b/>
                <w:lang w:val="en-US"/>
              </w:rPr>
              <w:lastRenderedPageBreak/>
              <w:t>10.1 S</w:t>
            </w:r>
            <w:r w:rsidRPr="00115E96">
              <w:rPr>
                <w:b/>
                <w:bCs/>
              </w:rPr>
              <w:t>DM-SC data manager in your region:</w:t>
            </w:r>
          </w:p>
        </w:tc>
        <w:tc>
          <w:tcPr>
            <w:tcW w:w="6300" w:type="dxa"/>
            <w:gridSpan w:val="7"/>
            <w:shd w:val="clear" w:color="auto" w:fill="auto"/>
            <w:vAlign w:val="center"/>
          </w:tcPr>
          <w:p w14:paraId="69840331" w14:textId="31686ED1" w:rsidR="00645FAE" w:rsidRPr="00115E96" w:rsidRDefault="00645FAE" w:rsidP="00645FAE">
            <w:pPr>
              <w:spacing w:after="0"/>
              <w:rPr>
                <w:lang w:val="en-US"/>
              </w:rPr>
            </w:pPr>
          </w:p>
        </w:tc>
      </w:tr>
      <w:tr w:rsidR="00645FAE" w:rsidRPr="00115E96" w14:paraId="5BE6799F" w14:textId="77777777" w:rsidTr="004A0D50">
        <w:tblPrEx>
          <w:jc w:val="center"/>
        </w:tblPrEx>
        <w:trPr>
          <w:trHeight w:val="345"/>
          <w:jc w:val="center"/>
        </w:trPr>
        <w:tc>
          <w:tcPr>
            <w:tcW w:w="4315" w:type="dxa"/>
            <w:gridSpan w:val="4"/>
            <w:shd w:val="clear" w:color="auto" w:fill="auto"/>
            <w:vAlign w:val="center"/>
          </w:tcPr>
          <w:p w14:paraId="6F59B2EF" w14:textId="398487AD" w:rsidR="00645FAE" w:rsidRPr="00115E96" w:rsidRDefault="00645FAE" w:rsidP="00645FAE">
            <w:pPr>
              <w:spacing w:after="0"/>
              <w:ind w:left="399" w:hanging="399"/>
              <w:rPr>
                <w:b/>
              </w:rPr>
            </w:pPr>
            <w:r w:rsidRPr="00115E96">
              <w:rPr>
                <w:b/>
              </w:rPr>
              <w:t>10.2 Data Steward for the project:</w:t>
            </w:r>
          </w:p>
        </w:tc>
        <w:tc>
          <w:tcPr>
            <w:tcW w:w="6300" w:type="dxa"/>
            <w:gridSpan w:val="7"/>
            <w:shd w:val="clear" w:color="auto" w:fill="auto"/>
            <w:vAlign w:val="center"/>
          </w:tcPr>
          <w:p w14:paraId="7AB06382" w14:textId="5D1E67C1" w:rsidR="00645FAE" w:rsidRPr="00115E96" w:rsidRDefault="00645FAE" w:rsidP="00645FAE">
            <w:pPr>
              <w:spacing w:after="0"/>
              <w:rPr>
                <w:lang w:val="en-US"/>
              </w:rPr>
            </w:pPr>
          </w:p>
        </w:tc>
      </w:tr>
      <w:tr w:rsidR="00645FAE" w:rsidRPr="00115E96" w14:paraId="08362158" w14:textId="77777777" w:rsidTr="1CD0E113">
        <w:trPr>
          <w:trHeight w:hRule="exact" w:val="144"/>
        </w:trPr>
        <w:tc>
          <w:tcPr>
            <w:tcW w:w="10615" w:type="dxa"/>
            <w:gridSpan w:val="11"/>
            <w:tcBorders>
              <w:top w:val="nil"/>
              <w:left w:val="nil"/>
              <w:bottom w:val="single" w:sz="4" w:space="0" w:color="auto"/>
              <w:right w:val="nil"/>
            </w:tcBorders>
            <w:shd w:val="clear" w:color="auto" w:fill="auto"/>
            <w:vAlign w:val="center"/>
          </w:tcPr>
          <w:p w14:paraId="7BA5956D" w14:textId="77777777" w:rsidR="00645FAE" w:rsidRPr="00115E96" w:rsidRDefault="00645FAE" w:rsidP="00645FAE">
            <w:pPr>
              <w:spacing w:after="0"/>
              <w:rPr>
                <w:b/>
              </w:rPr>
            </w:pPr>
          </w:p>
          <w:p w14:paraId="54FCFB00" w14:textId="522F4CE4" w:rsidR="00645FAE" w:rsidRPr="00115E96" w:rsidRDefault="00645FAE" w:rsidP="00645FAE">
            <w:pPr>
              <w:spacing w:after="0"/>
              <w:rPr>
                <w:b/>
              </w:rPr>
            </w:pPr>
          </w:p>
        </w:tc>
      </w:tr>
      <w:tr w:rsidR="00645FAE" w:rsidRPr="00115E96" w14:paraId="28D48B91" w14:textId="77777777" w:rsidTr="1CD0E113">
        <w:trPr>
          <w:trHeight w:hRule="exact" w:val="432"/>
        </w:trPr>
        <w:tc>
          <w:tcPr>
            <w:tcW w:w="10615" w:type="dxa"/>
            <w:gridSpan w:val="11"/>
            <w:tcBorders>
              <w:top w:val="single" w:sz="4" w:space="0" w:color="auto"/>
            </w:tcBorders>
            <w:shd w:val="clear" w:color="auto" w:fill="A8D08D" w:themeFill="accent6" w:themeFillTint="99"/>
            <w:vAlign w:val="center"/>
          </w:tcPr>
          <w:p w14:paraId="00B131EA" w14:textId="602CBAAA" w:rsidR="00645FAE" w:rsidRPr="00115E96" w:rsidRDefault="00645FAE" w:rsidP="00645FAE">
            <w:pPr>
              <w:spacing w:after="0"/>
            </w:pPr>
            <w:r w:rsidRPr="00115E96">
              <w:rPr>
                <w:b/>
              </w:rPr>
              <w:t>11. Budget</w:t>
            </w:r>
            <w:r w:rsidRPr="00115E96">
              <w:rPr>
                <w:b/>
                <w:sz w:val="22"/>
              </w:rPr>
              <w:t xml:space="preserve"> </w:t>
            </w:r>
            <w:r w:rsidRPr="00115E96">
              <w:rPr>
                <w:sz w:val="18"/>
                <w:szCs w:val="18"/>
              </w:rPr>
              <w:t xml:space="preserve">– Outline funding requested from the CSRF for the applicable years. Use the ‘Budget Spreadsheet’ template on the CSRF website to assist with these calculations. </w:t>
            </w:r>
            <w:r w:rsidRPr="00115E96">
              <w:rPr>
                <w:i/>
                <w:sz w:val="18"/>
                <w:szCs w:val="18"/>
              </w:rPr>
              <w:t>**</w:t>
            </w:r>
            <w:r w:rsidRPr="00115E96">
              <w:rPr>
                <w:b/>
                <w:i/>
                <w:sz w:val="18"/>
                <w:szCs w:val="18"/>
              </w:rPr>
              <w:t>Round to the nearest dollar.</w:t>
            </w:r>
          </w:p>
        </w:tc>
      </w:tr>
      <w:tr w:rsidR="00645FAE" w:rsidRPr="00115E96" w14:paraId="45364DF9" w14:textId="77777777" w:rsidTr="00DD6D47">
        <w:trPr>
          <w:trHeight w:val="460"/>
        </w:trPr>
        <w:tc>
          <w:tcPr>
            <w:tcW w:w="1522" w:type="dxa"/>
            <w:shd w:val="clear" w:color="auto" w:fill="C5E0B3" w:themeFill="accent6" w:themeFillTint="66"/>
            <w:vAlign w:val="center"/>
          </w:tcPr>
          <w:p w14:paraId="27972BE7" w14:textId="6AA95406" w:rsidR="00645FAE" w:rsidRPr="00115E96" w:rsidRDefault="00645FAE" w:rsidP="00645FAE">
            <w:pPr>
              <w:spacing w:after="0"/>
              <w:rPr>
                <w:rFonts w:cs="Arial"/>
                <w:b/>
                <w:szCs w:val="20"/>
              </w:rPr>
            </w:pPr>
            <w:r w:rsidRPr="00115E96">
              <w:rPr>
                <w:rFonts w:cs="Arial"/>
                <w:b/>
                <w:szCs w:val="20"/>
              </w:rPr>
              <w:t>11.1 Salary requested</w:t>
            </w:r>
          </w:p>
        </w:tc>
        <w:tc>
          <w:tcPr>
            <w:tcW w:w="2340" w:type="dxa"/>
            <w:gridSpan w:val="2"/>
            <w:shd w:val="clear" w:color="auto" w:fill="E2EFD9" w:themeFill="accent6" w:themeFillTint="33"/>
            <w:vAlign w:val="center"/>
          </w:tcPr>
          <w:p w14:paraId="6D7C02AC" w14:textId="26B987F8" w:rsidR="00645FAE" w:rsidRPr="00115E96" w:rsidRDefault="00645FAE" w:rsidP="00645FAE">
            <w:pPr>
              <w:spacing w:after="0"/>
              <w:jc w:val="center"/>
              <w:rPr>
                <w:b/>
              </w:rPr>
            </w:pPr>
            <w:r w:rsidRPr="00115E96">
              <w:rPr>
                <w:b/>
              </w:rPr>
              <w:t>Year 1</w:t>
            </w:r>
          </w:p>
        </w:tc>
        <w:tc>
          <w:tcPr>
            <w:tcW w:w="2343" w:type="dxa"/>
            <w:gridSpan w:val="2"/>
            <w:shd w:val="clear" w:color="auto" w:fill="E2EFD9" w:themeFill="accent6" w:themeFillTint="33"/>
            <w:vAlign w:val="center"/>
          </w:tcPr>
          <w:p w14:paraId="497F84CF" w14:textId="36A20438" w:rsidR="00645FAE" w:rsidRPr="00115E96" w:rsidRDefault="00645FAE" w:rsidP="00645FAE">
            <w:pPr>
              <w:spacing w:after="0"/>
              <w:jc w:val="center"/>
              <w:rPr>
                <w:b/>
              </w:rPr>
            </w:pPr>
            <w:r w:rsidRPr="00115E96">
              <w:rPr>
                <w:b/>
              </w:rPr>
              <w:t>Year 2</w:t>
            </w:r>
          </w:p>
        </w:tc>
        <w:tc>
          <w:tcPr>
            <w:tcW w:w="2250" w:type="dxa"/>
            <w:gridSpan w:val="3"/>
            <w:shd w:val="clear" w:color="auto" w:fill="E2EFD9" w:themeFill="accent6" w:themeFillTint="33"/>
            <w:vAlign w:val="center"/>
          </w:tcPr>
          <w:p w14:paraId="3C16CAA6" w14:textId="0088AAFE" w:rsidR="00645FAE" w:rsidRPr="00115E96" w:rsidRDefault="00645FAE" w:rsidP="00645FAE">
            <w:pPr>
              <w:spacing w:after="0"/>
              <w:jc w:val="center"/>
              <w:rPr>
                <w:b/>
              </w:rPr>
            </w:pPr>
            <w:r w:rsidRPr="00115E96">
              <w:rPr>
                <w:b/>
              </w:rPr>
              <w:t>Year 3</w:t>
            </w:r>
          </w:p>
        </w:tc>
        <w:tc>
          <w:tcPr>
            <w:tcW w:w="2160" w:type="dxa"/>
            <w:gridSpan w:val="3"/>
            <w:shd w:val="clear" w:color="auto" w:fill="C5E0B3" w:themeFill="accent6" w:themeFillTint="66"/>
            <w:vAlign w:val="center"/>
          </w:tcPr>
          <w:p w14:paraId="516906CA" w14:textId="5140E2DF" w:rsidR="00645FAE" w:rsidRPr="00115E96" w:rsidRDefault="00645FAE" w:rsidP="00645FAE">
            <w:pPr>
              <w:spacing w:after="0"/>
              <w:jc w:val="center"/>
              <w:rPr>
                <w:rFonts w:cs="Arial"/>
                <w:b/>
                <w:sz w:val="18"/>
                <w:szCs w:val="18"/>
              </w:rPr>
            </w:pPr>
            <w:r w:rsidRPr="00115E96">
              <w:rPr>
                <w:rFonts w:cs="Arial"/>
                <w:b/>
                <w:sz w:val="18"/>
                <w:szCs w:val="18"/>
              </w:rPr>
              <w:t>Salary Total</w:t>
            </w:r>
          </w:p>
        </w:tc>
      </w:tr>
      <w:tr w:rsidR="00645FAE" w:rsidRPr="00115E96" w14:paraId="34AE0309" w14:textId="77777777" w:rsidTr="00DD6D47">
        <w:trPr>
          <w:trHeight w:val="460"/>
        </w:trPr>
        <w:tc>
          <w:tcPr>
            <w:tcW w:w="1522" w:type="dxa"/>
            <w:shd w:val="clear" w:color="auto" w:fill="E2EFD9" w:themeFill="accent6" w:themeFillTint="33"/>
            <w:vAlign w:val="center"/>
          </w:tcPr>
          <w:p w14:paraId="72A4DB8C" w14:textId="321A348B" w:rsidR="00645FAE" w:rsidRPr="00115E96" w:rsidRDefault="00645FAE" w:rsidP="00645FAE">
            <w:pPr>
              <w:spacing w:after="0"/>
              <w:rPr>
                <w:rFonts w:cs="Arial"/>
                <w:b/>
                <w:szCs w:val="20"/>
              </w:rPr>
            </w:pPr>
          </w:p>
        </w:tc>
        <w:tc>
          <w:tcPr>
            <w:tcW w:w="2340" w:type="dxa"/>
            <w:gridSpan w:val="2"/>
            <w:shd w:val="clear" w:color="auto" w:fill="auto"/>
            <w:vAlign w:val="center"/>
          </w:tcPr>
          <w:p w14:paraId="39878C4F" w14:textId="30E8B3CF" w:rsidR="00645FAE" w:rsidRPr="00115E96" w:rsidRDefault="00645FAE" w:rsidP="00645FAE">
            <w:pPr>
              <w:spacing w:after="0"/>
              <w:jc w:val="center"/>
            </w:pPr>
            <w:del w:id="114" w:author="Wang, Yanjun" w:date="2021-12-09T11:38:00Z">
              <w:r w:rsidRPr="00115E96" w:rsidDel="00674A4B">
                <w:delText>$</w:delText>
              </w:r>
              <w:r w:rsidDel="00674A4B">
                <w:delText>60,000</w:delText>
              </w:r>
            </w:del>
          </w:p>
        </w:tc>
        <w:tc>
          <w:tcPr>
            <w:tcW w:w="2343" w:type="dxa"/>
            <w:gridSpan w:val="2"/>
            <w:shd w:val="clear" w:color="auto" w:fill="auto"/>
            <w:vAlign w:val="center"/>
          </w:tcPr>
          <w:p w14:paraId="201E95AF" w14:textId="4BC3CB70" w:rsidR="00645FAE" w:rsidRPr="00115E96" w:rsidRDefault="00645FAE" w:rsidP="00645FAE">
            <w:pPr>
              <w:spacing w:after="0"/>
              <w:jc w:val="center"/>
            </w:pPr>
            <w:r w:rsidRPr="00115E96">
              <w:t>$</w:t>
            </w:r>
            <w:r>
              <w:t>60,000</w:t>
            </w:r>
          </w:p>
        </w:tc>
        <w:tc>
          <w:tcPr>
            <w:tcW w:w="2250" w:type="dxa"/>
            <w:gridSpan w:val="3"/>
            <w:shd w:val="clear" w:color="auto" w:fill="auto"/>
            <w:vAlign w:val="center"/>
          </w:tcPr>
          <w:p w14:paraId="50610C07" w14:textId="742F88C4" w:rsidR="00645FAE" w:rsidRPr="00115E96" w:rsidRDefault="00645FAE" w:rsidP="00645FAE">
            <w:pPr>
              <w:spacing w:after="0"/>
              <w:jc w:val="center"/>
            </w:pPr>
            <w:r w:rsidRPr="00115E96">
              <w:t>$</w:t>
            </w:r>
            <w:r>
              <w:t>60,000</w:t>
            </w:r>
          </w:p>
        </w:tc>
        <w:tc>
          <w:tcPr>
            <w:tcW w:w="2160" w:type="dxa"/>
            <w:gridSpan w:val="3"/>
            <w:shd w:val="clear" w:color="auto" w:fill="F2F2F2" w:themeFill="background1" w:themeFillShade="F2"/>
            <w:vAlign w:val="center"/>
          </w:tcPr>
          <w:p w14:paraId="36173DE3" w14:textId="4476DD29" w:rsidR="00645FAE" w:rsidRPr="00115E96" w:rsidRDefault="00645FAE" w:rsidP="00645FAE">
            <w:pPr>
              <w:spacing w:after="0"/>
              <w:jc w:val="center"/>
              <w:rPr>
                <w:rFonts w:cs="Arial"/>
                <w:sz w:val="18"/>
                <w:szCs w:val="18"/>
              </w:rPr>
            </w:pPr>
            <w:r w:rsidRPr="00115E96">
              <w:rPr>
                <w:rFonts w:cs="Arial"/>
                <w:sz w:val="18"/>
                <w:szCs w:val="18"/>
              </w:rPr>
              <w:t>$</w:t>
            </w:r>
            <w:r>
              <w:rPr>
                <w:rFonts w:cs="Arial"/>
                <w:sz w:val="18"/>
                <w:szCs w:val="18"/>
              </w:rPr>
              <w:t>180,000</w:t>
            </w:r>
          </w:p>
        </w:tc>
      </w:tr>
      <w:tr w:rsidR="00645FAE" w:rsidRPr="00115E96" w14:paraId="6A368396" w14:textId="77777777" w:rsidTr="1CD0E113">
        <w:trPr>
          <w:trHeight w:hRule="exact" w:val="528"/>
        </w:trPr>
        <w:tc>
          <w:tcPr>
            <w:tcW w:w="10615" w:type="dxa"/>
            <w:gridSpan w:val="11"/>
            <w:shd w:val="clear" w:color="auto" w:fill="E2EFD9" w:themeFill="accent6" w:themeFillTint="33"/>
            <w:vAlign w:val="center"/>
          </w:tcPr>
          <w:p w14:paraId="719B62CA" w14:textId="1DCE1FB6" w:rsidR="00645FAE" w:rsidRPr="00115E96" w:rsidRDefault="00645FAE" w:rsidP="00645FAE">
            <w:pPr>
              <w:spacing w:after="0"/>
              <w:jc w:val="center"/>
              <w:rPr>
                <w:rFonts w:cs="Arial"/>
                <w:sz w:val="18"/>
                <w:szCs w:val="18"/>
              </w:rPr>
            </w:pPr>
            <w:r w:rsidRPr="00115E96">
              <w:rPr>
                <w:rFonts w:cs="Arial"/>
                <w:b/>
                <w:szCs w:val="20"/>
              </w:rPr>
              <w:t>Outline salary costs</w:t>
            </w:r>
            <w:r w:rsidRPr="00115E96">
              <w:rPr>
                <w:rFonts w:cs="Arial"/>
                <w:sz w:val="18"/>
                <w:szCs w:val="18"/>
              </w:rPr>
              <w:t xml:space="preserve"> </w:t>
            </w:r>
          </w:p>
          <w:p w14:paraId="2EF78F05" w14:textId="125F7D37" w:rsidR="00645FAE" w:rsidRPr="00115E96" w:rsidRDefault="00645FAE" w:rsidP="00645FAE">
            <w:pPr>
              <w:spacing w:after="0"/>
              <w:jc w:val="center"/>
              <w:rPr>
                <w:rFonts w:cs="Arial"/>
                <w:sz w:val="18"/>
                <w:szCs w:val="18"/>
              </w:rPr>
            </w:pPr>
            <w:r w:rsidRPr="00115E96">
              <w:rPr>
                <w:rFonts w:cs="Arial"/>
                <w:sz w:val="18"/>
                <w:szCs w:val="18"/>
              </w:rPr>
              <w:t>Briefly identify what salary funding will be used for</w:t>
            </w:r>
          </w:p>
        </w:tc>
      </w:tr>
      <w:tr w:rsidR="00645FAE" w:rsidRPr="00115E96" w14:paraId="33D91566" w14:textId="77777777" w:rsidTr="004A0D50">
        <w:trPr>
          <w:trHeight w:val="473"/>
        </w:trPr>
        <w:tc>
          <w:tcPr>
            <w:tcW w:w="10615" w:type="dxa"/>
            <w:gridSpan w:val="11"/>
            <w:shd w:val="clear" w:color="auto" w:fill="auto"/>
            <w:vAlign w:val="center"/>
          </w:tcPr>
          <w:p w14:paraId="39314232" w14:textId="7472349E" w:rsidR="00645FAE" w:rsidRPr="00115E96" w:rsidRDefault="00645FAE" w:rsidP="00645FAE">
            <w:pPr>
              <w:spacing w:after="0"/>
              <w:rPr>
                <w:rFonts w:cs="Arial"/>
                <w:szCs w:val="20"/>
                <w:u w:val="single"/>
              </w:rPr>
            </w:pPr>
            <w:r w:rsidRPr="00115E96">
              <w:rPr>
                <w:rFonts w:cs="Arial"/>
                <w:szCs w:val="20"/>
                <w:u w:val="single"/>
              </w:rPr>
              <w:t>Year 1</w:t>
            </w:r>
          </w:p>
          <w:p w14:paraId="59F5555F" w14:textId="26F05A44" w:rsidR="00645FAE" w:rsidRPr="00115E96" w:rsidRDefault="00645FAE" w:rsidP="00645FAE">
            <w:pPr>
              <w:pStyle w:val="ListParagraph"/>
              <w:numPr>
                <w:ilvl w:val="0"/>
                <w:numId w:val="6"/>
              </w:numPr>
              <w:spacing w:after="0"/>
              <w:rPr>
                <w:rFonts w:cs="Arial"/>
                <w:szCs w:val="20"/>
              </w:rPr>
            </w:pPr>
            <w:del w:id="115" w:author="Wang, Yanjun" w:date="2021-12-09T11:39:00Z">
              <w:r w:rsidDel="00674A4B">
                <w:rPr>
                  <w:rFonts w:cs="Arial"/>
                  <w:szCs w:val="20"/>
                </w:rPr>
                <w:delText>50% FTE for the lead analyst (post doctoral researcher. $30,000) and 25% FTE for the technical supervisor (Tom Carruthers, $30,000)</w:delText>
              </w:r>
            </w:del>
          </w:p>
        </w:tc>
      </w:tr>
      <w:tr w:rsidR="00645FAE" w:rsidRPr="00115E96" w14:paraId="5508970A" w14:textId="77777777" w:rsidTr="004A0D50">
        <w:trPr>
          <w:trHeight w:val="473"/>
        </w:trPr>
        <w:tc>
          <w:tcPr>
            <w:tcW w:w="10615" w:type="dxa"/>
            <w:gridSpan w:val="11"/>
            <w:shd w:val="clear" w:color="auto" w:fill="auto"/>
            <w:vAlign w:val="center"/>
          </w:tcPr>
          <w:p w14:paraId="0A5AA433" w14:textId="77777777" w:rsidR="00645FAE" w:rsidRPr="00115E96" w:rsidRDefault="00645FAE" w:rsidP="00645FAE">
            <w:pPr>
              <w:spacing w:after="0"/>
              <w:rPr>
                <w:rFonts w:cs="Arial"/>
                <w:szCs w:val="20"/>
                <w:u w:val="single"/>
              </w:rPr>
            </w:pPr>
            <w:r w:rsidRPr="00115E96">
              <w:rPr>
                <w:rFonts w:cs="Arial"/>
                <w:szCs w:val="20"/>
                <w:u w:val="single"/>
              </w:rPr>
              <w:t>Year 2</w:t>
            </w:r>
          </w:p>
          <w:p w14:paraId="6625D927" w14:textId="70C95365" w:rsidR="00645FAE" w:rsidRPr="00DD6D47" w:rsidRDefault="00645FAE" w:rsidP="00645FAE">
            <w:pPr>
              <w:pStyle w:val="ListParagraph"/>
              <w:numPr>
                <w:ilvl w:val="0"/>
                <w:numId w:val="6"/>
              </w:numPr>
              <w:spacing w:after="0"/>
              <w:rPr>
                <w:rFonts w:cs="Arial"/>
                <w:szCs w:val="20"/>
              </w:rPr>
            </w:pPr>
            <w:del w:id="116" w:author="Wang, Yanjun" w:date="2021-12-09T11:39:00Z">
              <w:r w:rsidDel="00674A4B">
                <w:rPr>
                  <w:rFonts w:cs="Arial"/>
                  <w:szCs w:val="20"/>
                </w:rPr>
                <w:delText>As year 1</w:delText>
              </w:r>
            </w:del>
          </w:p>
        </w:tc>
      </w:tr>
      <w:tr w:rsidR="00645FAE" w:rsidRPr="00115E96" w14:paraId="4E45F8C1" w14:textId="77777777" w:rsidTr="004A0D50">
        <w:trPr>
          <w:trHeight w:val="474"/>
        </w:trPr>
        <w:tc>
          <w:tcPr>
            <w:tcW w:w="10615" w:type="dxa"/>
            <w:gridSpan w:val="11"/>
            <w:shd w:val="clear" w:color="auto" w:fill="auto"/>
            <w:vAlign w:val="center"/>
          </w:tcPr>
          <w:p w14:paraId="731CF0C2" w14:textId="77777777" w:rsidR="00645FAE" w:rsidRPr="00115E96" w:rsidRDefault="00645FAE" w:rsidP="00645FAE">
            <w:pPr>
              <w:spacing w:after="0"/>
              <w:rPr>
                <w:rFonts w:cs="Arial"/>
                <w:szCs w:val="20"/>
                <w:u w:val="single"/>
              </w:rPr>
            </w:pPr>
            <w:r w:rsidRPr="00115E96">
              <w:rPr>
                <w:rFonts w:cs="Arial"/>
                <w:szCs w:val="20"/>
                <w:u w:val="single"/>
              </w:rPr>
              <w:t>Year 3</w:t>
            </w:r>
          </w:p>
          <w:p w14:paraId="7997C3F8" w14:textId="1E38804D" w:rsidR="00645FAE" w:rsidRPr="00DD6D47" w:rsidRDefault="00645FAE" w:rsidP="00645FAE">
            <w:pPr>
              <w:pStyle w:val="ListParagraph"/>
              <w:numPr>
                <w:ilvl w:val="0"/>
                <w:numId w:val="6"/>
              </w:numPr>
              <w:spacing w:after="0"/>
              <w:rPr>
                <w:rFonts w:cs="Arial"/>
                <w:szCs w:val="20"/>
              </w:rPr>
            </w:pPr>
            <w:del w:id="117" w:author="Wang, Yanjun" w:date="2021-12-09T11:39:00Z">
              <w:r w:rsidDel="00674A4B">
                <w:rPr>
                  <w:rFonts w:cs="Arial"/>
                  <w:szCs w:val="20"/>
                </w:rPr>
                <w:delText xml:space="preserve">As year 2. </w:delText>
              </w:r>
            </w:del>
          </w:p>
        </w:tc>
      </w:tr>
      <w:tr w:rsidR="00645FAE" w:rsidRPr="00115E96" w14:paraId="2E74AFD5" w14:textId="77777777" w:rsidTr="00DD6D47">
        <w:trPr>
          <w:trHeight w:val="460"/>
        </w:trPr>
        <w:tc>
          <w:tcPr>
            <w:tcW w:w="1522" w:type="dxa"/>
            <w:shd w:val="clear" w:color="auto" w:fill="C5E0B3" w:themeFill="accent6" w:themeFillTint="66"/>
          </w:tcPr>
          <w:p w14:paraId="44D7D79C" w14:textId="77DEBA65" w:rsidR="00645FAE" w:rsidRPr="00115E96" w:rsidRDefault="00645FAE" w:rsidP="00645FAE">
            <w:pPr>
              <w:spacing w:after="0"/>
              <w:rPr>
                <w:rFonts w:cs="Arial"/>
                <w:b/>
                <w:szCs w:val="20"/>
              </w:rPr>
            </w:pPr>
            <w:r w:rsidRPr="00115E96">
              <w:rPr>
                <w:rFonts w:cs="Arial"/>
                <w:b/>
                <w:szCs w:val="20"/>
              </w:rPr>
              <w:t>11.2 O&amp;M requested</w:t>
            </w:r>
          </w:p>
        </w:tc>
        <w:tc>
          <w:tcPr>
            <w:tcW w:w="2340" w:type="dxa"/>
            <w:gridSpan w:val="2"/>
            <w:shd w:val="clear" w:color="auto" w:fill="E2EFD9" w:themeFill="accent6" w:themeFillTint="33"/>
            <w:vAlign w:val="center"/>
          </w:tcPr>
          <w:p w14:paraId="537CAD89" w14:textId="07511AC8" w:rsidR="00645FAE" w:rsidRPr="00115E96" w:rsidRDefault="00645FAE" w:rsidP="00645FAE">
            <w:pPr>
              <w:spacing w:after="0"/>
              <w:jc w:val="center"/>
              <w:rPr>
                <w:b/>
              </w:rPr>
            </w:pPr>
            <w:r w:rsidRPr="00115E96">
              <w:rPr>
                <w:b/>
              </w:rPr>
              <w:t>Year 1</w:t>
            </w:r>
          </w:p>
        </w:tc>
        <w:tc>
          <w:tcPr>
            <w:tcW w:w="2343" w:type="dxa"/>
            <w:gridSpan w:val="2"/>
            <w:shd w:val="clear" w:color="auto" w:fill="E2EFD9" w:themeFill="accent6" w:themeFillTint="33"/>
            <w:vAlign w:val="center"/>
          </w:tcPr>
          <w:p w14:paraId="6574D1A2" w14:textId="04E32A28" w:rsidR="00645FAE" w:rsidRPr="00115E96" w:rsidRDefault="00645FAE" w:rsidP="00645FAE">
            <w:pPr>
              <w:spacing w:after="0"/>
              <w:jc w:val="center"/>
              <w:rPr>
                <w:b/>
              </w:rPr>
            </w:pPr>
            <w:r w:rsidRPr="00115E96">
              <w:rPr>
                <w:b/>
              </w:rPr>
              <w:t>Year 2</w:t>
            </w:r>
          </w:p>
        </w:tc>
        <w:tc>
          <w:tcPr>
            <w:tcW w:w="2250" w:type="dxa"/>
            <w:gridSpan w:val="3"/>
            <w:shd w:val="clear" w:color="auto" w:fill="E2EFD9" w:themeFill="accent6" w:themeFillTint="33"/>
            <w:vAlign w:val="center"/>
          </w:tcPr>
          <w:p w14:paraId="4AAB66D5" w14:textId="46A0BD11" w:rsidR="00645FAE" w:rsidRPr="00115E96" w:rsidRDefault="00645FAE" w:rsidP="00645FAE">
            <w:pPr>
              <w:spacing w:after="0"/>
              <w:jc w:val="center"/>
              <w:rPr>
                <w:b/>
              </w:rPr>
            </w:pPr>
            <w:r w:rsidRPr="00115E96">
              <w:rPr>
                <w:b/>
              </w:rPr>
              <w:t>Year 3</w:t>
            </w:r>
          </w:p>
        </w:tc>
        <w:tc>
          <w:tcPr>
            <w:tcW w:w="2160" w:type="dxa"/>
            <w:gridSpan w:val="3"/>
            <w:shd w:val="clear" w:color="auto" w:fill="C5E0B3" w:themeFill="accent6" w:themeFillTint="66"/>
            <w:vAlign w:val="center"/>
          </w:tcPr>
          <w:p w14:paraId="2A237CBA" w14:textId="545A357A" w:rsidR="00645FAE" w:rsidRPr="00115E96" w:rsidRDefault="00645FAE" w:rsidP="00645FAE">
            <w:pPr>
              <w:spacing w:after="0"/>
              <w:jc w:val="center"/>
              <w:rPr>
                <w:rFonts w:cs="Arial"/>
                <w:b/>
                <w:sz w:val="18"/>
                <w:szCs w:val="18"/>
              </w:rPr>
            </w:pPr>
            <w:r w:rsidRPr="00115E96">
              <w:rPr>
                <w:rFonts w:cs="Arial"/>
                <w:b/>
                <w:sz w:val="18"/>
                <w:szCs w:val="18"/>
              </w:rPr>
              <w:t>O&amp;M Total</w:t>
            </w:r>
          </w:p>
        </w:tc>
      </w:tr>
      <w:tr w:rsidR="00645FAE" w:rsidRPr="00115E96" w14:paraId="277674E8" w14:textId="77777777" w:rsidTr="00DD6D47">
        <w:trPr>
          <w:trHeight w:val="460"/>
        </w:trPr>
        <w:tc>
          <w:tcPr>
            <w:tcW w:w="1522" w:type="dxa"/>
            <w:shd w:val="clear" w:color="auto" w:fill="E2EFD9" w:themeFill="accent6" w:themeFillTint="33"/>
            <w:vAlign w:val="center"/>
          </w:tcPr>
          <w:p w14:paraId="0C418753" w14:textId="6F393019" w:rsidR="00645FAE" w:rsidRPr="00115E96" w:rsidRDefault="00645FAE" w:rsidP="00645FAE">
            <w:pPr>
              <w:spacing w:after="0"/>
              <w:rPr>
                <w:rFonts w:cs="Arial"/>
                <w:b/>
                <w:szCs w:val="16"/>
              </w:rPr>
            </w:pPr>
          </w:p>
        </w:tc>
        <w:tc>
          <w:tcPr>
            <w:tcW w:w="2340" w:type="dxa"/>
            <w:gridSpan w:val="2"/>
            <w:vAlign w:val="center"/>
          </w:tcPr>
          <w:p w14:paraId="48F13958" w14:textId="6C646D24" w:rsidR="00645FAE" w:rsidRPr="00115E96" w:rsidRDefault="00645FAE" w:rsidP="00645FAE">
            <w:pPr>
              <w:spacing w:after="0"/>
              <w:jc w:val="center"/>
              <w:rPr>
                <w:szCs w:val="18"/>
              </w:rPr>
            </w:pPr>
            <w:r w:rsidRPr="00115E96">
              <w:t>$</w:t>
            </w:r>
            <w:ins w:id="118" w:author="Wang, Yanjun" w:date="2021-12-09T11:38:00Z">
              <w:r w:rsidRPr="00115E96">
                <w:t>$</w:t>
              </w:r>
              <w:r>
                <w:t>60,000</w:t>
              </w:r>
            </w:ins>
          </w:p>
        </w:tc>
        <w:tc>
          <w:tcPr>
            <w:tcW w:w="2343" w:type="dxa"/>
            <w:gridSpan w:val="2"/>
            <w:vAlign w:val="center"/>
          </w:tcPr>
          <w:p w14:paraId="6931B5AA" w14:textId="2C7DC40F" w:rsidR="00645FAE" w:rsidRPr="00115E96" w:rsidRDefault="00645FAE" w:rsidP="00645FAE">
            <w:pPr>
              <w:spacing w:after="0"/>
              <w:jc w:val="center"/>
              <w:rPr>
                <w:szCs w:val="18"/>
              </w:rPr>
            </w:pPr>
            <w:r w:rsidRPr="00115E96">
              <w:t>$</w:t>
            </w:r>
            <w:ins w:id="119" w:author="Wang, Yanjun" w:date="2021-12-09T11:38:00Z">
              <w:r w:rsidRPr="00115E96">
                <w:t>$</w:t>
              </w:r>
              <w:r>
                <w:t>60,000</w:t>
              </w:r>
            </w:ins>
          </w:p>
        </w:tc>
        <w:tc>
          <w:tcPr>
            <w:tcW w:w="2250" w:type="dxa"/>
            <w:gridSpan w:val="3"/>
            <w:vAlign w:val="center"/>
          </w:tcPr>
          <w:p w14:paraId="33132CA6" w14:textId="30C321DB" w:rsidR="00645FAE" w:rsidRPr="00115E96" w:rsidRDefault="00645FAE" w:rsidP="00645FAE">
            <w:pPr>
              <w:spacing w:after="0"/>
              <w:jc w:val="center"/>
              <w:rPr>
                <w:szCs w:val="18"/>
              </w:rPr>
            </w:pPr>
            <w:r w:rsidRPr="00115E96">
              <w:t>$</w:t>
            </w:r>
            <w:ins w:id="120" w:author="Wang, Yanjun" w:date="2021-12-09T11:38:00Z">
              <w:r w:rsidRPr="00115E96">
                <w:t>$</w:t>
              </w:r>
              <w:r>
                <w:t>60,000</w:t>
              </w:r>
            </w:ins>
          </w:p>
        </w:tc>
        <w:tc>
          <w:tcPr>
            <w:tcW w:w="2160" w:type="dxa"/>
            <w:gridSpan w:val="3"/>
            <w:shd w:val="clear" w:color="auto" w:fill="F2F2F2" w:themeFill="background1" w:themeFillShade="F2"/>
            <w:vAlign w:val="center"/>
          </w:tcPr>
          <w:p w14:paraId="01A4B9BF" w14:textId="2784D20F" w:rsidR="00645FAE" w:rsidRPr="00115E96" w:rsidRDefault="00645FAE" w:rsidP="00645FAE">
            <w:pPr>
              <w:spacing w:after="0"/>
              <w:jc w:val="center"/>
              <w:rPr>
                <w:szCs w:val="18"/>
              </w:rPr>
            </w:pPr>
            <w:r w:rsidRPr="00115E96">
              <w:rPr>
                <w:szCs w:val="18"/>
              </w:rPr>
              <w:t>$</w:t>
            </w:r>
            <w:ins w:id="121" w:author="Wang, Yanjun" w:date="2021-12-09T11:39:00Z">
              <w:r>
                <w:rPr>
                  <w:rFonts w:cs="Arial"/>
                  <w:sz w:val="18"/>
                  <w:szCs w:val="18"/>
                </w:rPr>
                <w:t>180,000</w:t>
              </w:r>
            </w:ins>
          </w:p>
        </w:tc>
      </w:tr>
      <w:tr w:rsidR="00645FAE" w:rsidRPr="00115E96" w14:paraId="7BAFE8AB" w14:textId="77777777" w:rsidTr="1CD0E113">
        <w:trPr>
          <w:trHeight w:hRule="exact" w:val="564"/>
        </w:trPr>
        <w:tc>
          <w:tcPr>
            <w:tcW w:w="10615" w:type="dxa"/>
            <w:gridSpan w:val="11"/>
            <w:shd w:val="clear" w:color="auto" w:fill="E2EFD9" w:themeFill="accent6" w:themeFillTint="33"/>
            <w:vAlign w:val="center"/>
          </w:tcPr>
          <w:p w14:paraId="7BCFC5BD" w14:textId="58C14833" w:rsidR="00645FAE" w:rsidRPr="00115E96" w:rsidRDefault="00645FAE" w:rsidP="00645FAE">
            <w:pPr>
              <w:spacing w:after="0"/>
              <w:jc w:val="center"/>
              <w:rPr>
                <w:sz w:val="18"/>
                <w:szCs w:val="18"/>
              </w:rPr>
            </w:pPr>
            <w:r w:rsidRPr="00115E96">
              <w:rPr>
                <w:b/>
                <w:szCs w:val="18"/>
              </w:rPr>
              <w:t xml:space="preserve">Outline O&amp;M costs </w:t>
            </w:r>
          </w:p>
          <w:p w14:paraId="1D08F51C" w14:textId="35A8FE08" w:rsidR="00645FAE" w:rsidRPr="00115E96" w:rsidRDefault="00645FAE" w:rsidP="00645FAE">
            <w:pPr>
              <w:spacing w:after="0"/>
              <w:jc w:val="center"/>
              <w:rPr>
                <w:b/>
                <w:szCs w:val="18"/>
              </w:rPr>
            </w:pPr>
            <w:r w:rsidRPr="00115E96">
              <w:rPr>
                <w:sz w:val="18"/>
                <w:szCs w:val="18"/>
              </w:rPr>
              <w:t>Briefly identify what O&amp;M funding will be used for. Ex./ contract(s), equipment, publishing, etc.</w:t>
            </w:r>
          </w:p>
        </w:tc>
      </w:tr>
      <w:tr w:rsidR="00645FAE" w:rsidRPr="00115E96" w14:paraId="27B3ADE1" w14:textId="77777777" w:rsidTr="004A0D50">
        <w:trPr>
          <w:trHeight w:val="473"/>
        </w:trPr>
        <w:tc>
          <w:tcPr>
            <w:tcW w:w="10615" w:type="dxa"/>
            <w:gridSpan w:val="11"/>
            <w:shd w:val="clear" w:color="auto" w:fill="auto"/>
            <w:vAlign w:val="center"/>
          </w:tcPr>
          <w:p w14:paraId="75FF2B1E" w14:textId="77777777" w:rsidR="00645FAE" w:rsidRPr="00115E96" w:rsidRDefault="00645FAE" w:rsidP="00645FAE">
            <w:pPr>
              <w:spacing w:after="0"/>
              <w:rPr>
                <w:rFonts w:cs="Arial"/>
                <w:szCs w:val="20"/>
                <w:u w:val="single"/>
              </w:rPr>
            </w:pPr>
            <w:r w:rsidRPr="00115E96">
              <w:rPr>
                <w:rFonts w:cs="Arial"/>
                <w:szCs w:val="20"/>
                <w:u w:val="single"/>
              </w:rPr>
              <w:t>Year 1</w:t>
            </w:r>
          </w:p>
          <w:p w14:paraId="59262704" w14:textId="67556937" w:rsidR="00645FAE" w:rsidRPr="00DD6D47" w:rsidRDefault="00645FAE" w:rsidP="00645FAE">
            <w:pPr>
              <w:pStyle w:val="ListParagraph"/>
              <w:numPr>
                <w:ilvl w:val="0"/>
                <w:numId w:val="6"/>
              </w:numPr>
              <w:spacing w:after="0"/>
              <w:rPr>
                <w:rFonts w:cs="Arial"/>
                <w:szCs w:val="20"/>
              </w:rPr>
            </w:pPr>
            <w:ins w:id="122" w:author="Wang, Yanjun" w:date="2021-12-09T11:39:00Z">
              <w:r>
                <w:rPr>
                  <w:rFonts w:cs="Arial"/>
                  <w:szCs w:val="20"/>
                </w:rPr>
                <w:t>50% FTE for the lead analyst (post doctoral researcher. $30,000) and 25% FTE for the technical supervisor (Tom Carruthers, $30,000)</w:t>
              </w:r>
            </w:ins>
          </w:p>
        </w:tc>
      </w:tr>
      <w:tr w:rsidR="00645FAE" w:rsidRPr="00115E96" w14:paraId="1A2C153E" w14:textId="77777777" w:rsidTr="004A0D50">
        <w:trPr>
          <w:trHeight w:val="473"/>
        </w:trPr>
        <w:tc>
          <w:tcPr>
            <w:tcW w:w="10615" w:type="dxa"/>
            <w:gridSpan w:val="11"/>
            <w:shd w:val="clear" w:color="auto" w:fill="auto"/>
            <w:vAlign w:val="center"/>
          </w:tcPr>
          <w:p w14:paraId="33225A05" w14:textId="77777777" w:rsidR="00645FAE" w:rsidRPr="00115E96" w:rsidRDefault="00645FAE" w:rsidP="00645FAE">
            <w:pPr>
              <w:spacing w:after="0"/>
              <w:rPr>
                <w:rFonts w:cs="Arial"/>
                <w:szCs w:val="20"/>
                <w:u w:val="single"/>
              </w:rPr>
            </w:pPr>
            <w:r w:rsidRPr="00115E96">
              <w:rPr>
                <w:rFonts w:cs="Arial"/>
                <w:szCs w:val="20"/>
                <w:u w:val="single"/>
              </w:rPr>
              <w:t>Year 2</w:t>
            </w:r>
          </w:p>
          <w:p w14:paraId="47E43E05" w14:textId="006A4EFA" w:rsidR="00645FAE" w:rsidRPr="00DD6D47" w:rsidRDefault="00645FAE" w:rsidP="00645FAE">
            <w:pPr>
              <w:pStyle w:val="ListParagraph"/>
              <w:numPr>
                <w:ilvl w:val="0"/>
                <w:numId w:val="6"/>
              </w:numPr>
              <w:spacing w:after="0"/>
              <w:rPr>
                <w:rFonts w:cs="Arial"/>
                <w:szCs w:val="20"/>
              </w:rPr>
            </w:pPr>
            <w:ins w:id="123" w:author="Wang, Yanjun" w:date="2021-12-09T11:39:00Z">
              <w:r>
                <w:rPr>
                  <w:rFonts w:cs="Arial"/>
                  <w:szCs w:val="20"/>
                </w:rPr>
                <w:t>As year 1</w:t>
              </w:r>
            </w:ins>
          </w:p>
        </w:tc>
      </w:tr>
      <w:tr w:rsidR="00645FAE" w:rsidRPr="00115E96" w14:paraId="7ECD8DB1" w14:textId="77777777" w:rsidTr="00DD6D47">
        <w:trPr>
          <w:trHeight w:val="473"/>
        </w:trPr>
        <w:tc>
          <w:tcPr>
            <w:tcW w:w="10615" w:type="dxa"/>
            <w:gridSpan w:val="11"/>
            <w:shd w:val="clear" w:color="auto" w:fill="auto"/>
            <w:vAlign w:val="center"/>
          </w:tcPr>
          <w:p w14:paraId="2837B3AE" w14:textId="77777777" w:rsidR="00645FAE" w:rsidRPr="00115E96" w:rsidRDefault="00645FAE" w:rsidP="00645FAE">
            <w:pPr>
              <w:spacing w:after="0"/>
              <w:rPr>
                <w:rFonts w:cs="Arial"/>
                <w:szCs w:val="20"/>
                <w:u w:val="single"/>
              </w:rPr>
            </w:pPr>
            <w:r w:rsidRPr="00115E96">
              <w:rPr>
                <w:rFonts w:cs="Arial"/>
                <w:szCs w:val="20"/>
                <w:u w:val="single"/>
              </w:rPr>
              <w:t>Year 3</w:t>
            </w:r>
          </w:p>
          <w:p w14:paraId="7BF4F0F9" w14:textId="23B01E17" w:rsidR="00645FAE" w:rsidRPr="00DD6D47" w:rsidRDefault="00645FAE" w:rsidP="00645FAE">
            <w:pPr>
              <w:pStyle w:val="ListParagraph"/>
              <w:numPr>
                <w:ilvl w:val="0"/>
                <w:numId w:val="6"/>
              </w:numPr>
              <w:spacing w:after="0"/>
              <w:rPr>
                <w:rFonts w:cs="Arial"/>
                <w:szCs w:val="20"/>
              </w:rPr>
            </w:pPr>
            <w:ins w:id="124" w:author="Wang, Yanjun" w:date="2021-12-09T11:39:00Z">
              <w:r>
                <w:rPr>
                  <w:rFonts w:cs="Arial"/>
                  <w:szCs w:val="20"/>
                </w:rPr>
                <w:t>As year 2.</w:t>
              </w:r>
            </w:ins>
          </w:p>
        </w:tc>
      </w:tr>
      <w:tr w:rsidR="00645FAE" w:rsidRPr="00115E96" w14:paraId="7BF87B6A" w14:textId="77777777" w:rsidTr="00DD6D47">
        <w:trPr>
          <w:trHeight w:val="354"/>
        </w:trPr>
        <w:tc>
          <w:tcPr>
            <w:tcW w:w="8455" w:type="dxa"/>
            <w:gridSpan w:val="8"/>
            <w:shd w:val="clear" w:color="auto" w:fill="C5E0B3" w:themeFill="accent6" w:themeFillTint="66"/>
            <w:vAlign w:val="center"/>
          </w:tcPr>
          <w:p w14:paraId="2C4334F9" w14:textId="49FDA265" w:rsidR="00645FAE" w:rsidRPr="00115E96" w:rsidRDefault="00645FAE" w:rsidP="00645FAE">
            <w:pPr>
              <w:spacing w:after="0"/>
              <w:rPr>
                <w:rFonts w:cs="Arial"/>
                <w:szCs w:val="20"/>
              </w:rPr>
            </w:pPr>
            <w:r w:rsidRPr="00115E96">
              <w:rPr>
                <w:rFonts w:cs="Arial"/>
                <w:b/>
                <w:szCs w:val="20"/>
              </w:rPr>
              <w:t xml:space="preserve">11.4 Total Funding Requested – </w:t>
            </w:r>
            <w:r w:rsidRPr="00115E96">
              <w:rPr>
                <w:rFonts w:cs="Arial"/>
                <w:szCs w:val="20"/>
              </w:rPr>
              <w:t>Sum of Salary and O&amp;M Totals</w:t>
            </w:r>
          </w:p>
        </w:tc>
        <w:tc>
          <w:tcPr>
            <w:tcW w:w="2160" w:type="dxa"/>
            <w:gridSpan w:val="3"/>
            <w:shd w:val="clear" w:color="auto" w:fill="E7E6E6" w:themeFill="background2"/>
            <w:vAlign w:val="center"/>
          </w:tcPr>
          <w:p w14:paraId="4BE3C48F" w14:textId="6F1E47C7" w:rsidR="00645FAE" w:rsidRPr="00115E96" w:rsidRDefault="00645FAE" w:rsidP="00645FAE">
            <w:pPr>
              <w:spacing w:after="0"/>
              <w:jc w:val="center"/>
              <w:rPr>
                <w:rFonts w:cs="Arial"/>
                <w:b/>
                <w:szCs w:val="20"/>
              </w:rPr>
            </w:pPr>
            <w:r w:rsidRPr="00115E96">
              <w:rPr>
                <w:szCs w:val="18"/>
              </w:rPr>
              <w:t>$</w:t>
            </w:r>
            <w:r>
              <w:rPr>
                <w:szCs w:val="18"/>
              </w:rPr>
              <w:t>180,000</w:t>
            </w:r>
          </w:p>
        </w:tc>
      </w:tr>
      <w:tr w:rsidR="00645FAE" w:rsidRPr="00115E96" w14:paraId="482DF95B" w14:textId="77777777" w:rsidTr="1CD0E113">
        <w:trPr>
          <w:trHeight w:hRule="exact" w:val="510"/>
        </w:trPr>
        <w:tc>
          <w:tcPr>
            <w:tcW w:w="10615" w:type="dxa"/>
            <w:gridSpan w:val="11"/>
            <w:shd w:val="clear" w:color="auto" w:fill="C5E0B3" w:themeFill="accent6" w:themeFillTint="66"/>
            <w:vAlign w:val="center"/>
          </w:tcPr>
          <w:p w14:paraId="761CC13B" w14:textId="5FE512AE" w:rsidR="00645FAE" w:rsidRPr="00115E96" w:rsidRDefault="00645FAE" w:rsidP="00645FAE">
            <w:pPr>
              <w:spacing w:after="0"/>
              <w:rPr>
                <w:b/>
                <w:szCs w:val="18"/>
              </w:rPr>
            </w:pPr>
            <w:r w:rsidRPr="00115E96">
              <w:rPr>
                <w:b/>
                <w:szCs w:val="18"/>
              </w:rPr>
              <w:t xml:space="preserve">11.5 Other sources of funding </w:t>
            </w:r>
            <w:r w:rsidRPr="00115E96">
              <w:rPr>
                <w:szCs w:val="18"/>
              </w:rPr>
              <w:t xml:space="preserve">- </w:t>
            </w:r>
            <w:r w:rsidRPr="00115E96">
              <w:rPr>
                <w:sz w:val="18"/>
                <w:szCs w:val="18"/>
              </w:rPr>
              <w:t>Identify possible other sources of funding (program or institution), type (cash/in kind) and amount of additional funding/support you would need (if applicable)</w:t>
            </w:r>
            <w:r w:rsidRPr="00115E96">
              <w:rPr>
                <w:szCs w:val="18"/>
              </w:rPr>
              <w:t>.</w:t>
            </w:r>
          </w:p>
        </w:tc>
      </w:tr>
      <w:tr w:rsidR="00645FAE" w:rsidRPr="00115E96" w14:paraId="18DFEB58" w14:textId="77777777" w:rsidTr="00DD6D47">
        <w:trPr>
          <w:trHeight w:val="238"/>
        </w:trPr>
        <w:tc>
          <w:tcPr>
            <w:tcW w:w="8455" w:type="dxa"/>
            <w:gridSpan w:val="8"/>
            <w:vAlign w:val="center"/>
          </w:tcPr>
          <w:p w14:paraId="63A00895" w14:textId="783A7D3E" w:rsidR="00645FAE" w:rsidRPr="00115E96" w:rsidRDefault="00645FAE" w:rsidP="00645FAE">
            <w:pPr>
              <w:spacing w:after="0"/>
              <w:rPr>
                <w:szCs w:val="20"/>
              </w:rPr>
            </w:pPr>
            <w:r w:rsidRPr="00115E96">
              <w:rPr>
                <w:szCs w:val="20"/>
              </w:rPr>
              <w:t xml:space="preserve">1. </w:t>
            </w:r>
          </w:p>
        </w:tc>
        <w:tc>
          <w:tcPr>
            <w:tcW w:w="2160" w:type="dxa"/>
            <w:gridSpan w:val="3"/>
            <w:vAlign w:val="center"/>
          </w:tcPr>
          <w:p w14:paraId="477CC6B5" w14:textId="0B3ACAFE" w:rsidR="00645FAE" w:rsidRPr="00115E96" w:rsidRDefault="00645FAE" w:rsidP="00645FAE">
            <w:pPr>
              <w:spacing w:after="0"/>
              <w:jc w:val="center"/>
              <w:rPr>
                <w:szCs w:val="20"/>
              </w:rPr>
            </w:pPr>
            <w:r w:rsidRPr="00115E96">
              <w:rPr>
                <w:szCs w:val="20"/>
              </w:rPr>
              <w:t>$</w:t>
            </w:r>
          </w:p>
        </w:tc>
      </w:tr>
      <w:tr w:rsidR="00645FAE" w:rsidRPr="00115E96" w14:paraId="24C8FF3F" w14:textId="77777777" w:rsidTr="00DD6D47">
        <w:trPr>
          <w:trHeight w:val="238"/>
        </w:trPr>
        <w:tc>
          <w:tcPr>
            <w:tcW w:w="8455" w:type="dxa"/>
            <w:gridSpan w:val="8"/>
            <w:vAlign w:val="center"/>
          </w:tcPr>
          <w:p w14:paraId="344A2912" w14:textId="041A98CE" w:rsidR="00645FAE" w:rsidRPr="00115E96" w:rsidRDefault="00645FAE" w:rsidP="00645FAE">
            <w:pPr>
              <w:spacing w:after="0"/>
              <w:rPr>
                <w:szCs w:val="20"/>
              </w:rPr>
            </w:pPr>
            <w:r w:rsidRPr="00115E96">
              <w:rPr>
                <w:szCs w:val="20"/>
              </w:rPr>
              <w:t>2.</w:t>
            </w:r>
          </w:p>
        </w:tc>
        <w:tc>
          <w:tcPr>
            <w:tcW w:w="2160" w:type="dxa"/>
            <w:gridSpan w:val="3"/>
            <w:vAlign w:val="center"/>
          </w:tcPr>
          <w:p w14:paraId="1C167667" w14:textId="7704C0AF" w:rsidR="00645FAE" w:rsidRPr="00115E96" w:rsidRDefault="00645FAE" w:rsidP="00645FAE">
            <w:pPr>
              <w:spacing w:after="0"/>
              <w:jc w:val="center"/>
              <w:rPr>
                <w:szCs w:val="20"/>
              </w:rPr>
            </w:pPr>
            <w:r w:rsidRPr="00115E96">
              <w:rPr>
                <w:szCs w:val="20"/>
              </w:rPr>
              <w:t>$</w:t>
            </w:r>
          </w:p>
        </w:tc>
      </w:tr>
      <w:tr w:rsidR="00645FAE" w:rsidRPr="00115E96" w14:paraId="068D8338" w14:textId="77777777" w:rsidTr="00DD6D47">
        <w:trPr>
          <w:trHeight w:val="238"/>
        </w:trPr>
        <w:tc>
          <w:tcPr>
            <w:tcW w:w="8455" w:type="dxa"/>
            <w:gridSpan w:val="8"/>
            <w:tcBorders>
              <w:bottom w:val="single" w:sz="4" w:space="0" w:color="auto"/>
            </w:tcBorders>
            <w:vAlign w:val="center"/>
          </w:tcPr>
          <w:p w14:paraId="5B3E1C0D" w14:textId="305AF195" w:rsidR="00645FAE" w:rsidRPr="00115E96" w:rsidRDefault="00645FAE" w:rsidP="00645FAE">
            <w:pPr>
              <w:spacing w:after="0"/>
              <w:rPr>
                <w:szCs w:val="20"/>
              </w:rPr>
            </w:pPr>
            <w:r w:rsidRPr="00115E96">
              <w:rPr>
                <w:szCs w:val="20"/>
              </w:rPr>
              <w:t>3.</w:t>
            </w:r>
          </w:p>
        </w:tc>
        <w:tc>
          <w:tcPr>
            <w:tcW w:w="2160" w:type="dxa"/>
            <w:gridSpan w:val="3"/>
            <w:tcBorders>
              <w:bottom w:val="single" w:sz="4" w:space="0" w:color="auto"/>
            </w:tcBorders>
            <w:vAlign w:val="center"/>
          </w:tcPr>
          <w:p w14:paraId="78C70812" w14:textId="5CA13F68" w:rsidR="00645FAE" w:rsidRPr="00115E96" w:rsidRDefault="00645FAE" w:rsidP="00645FAE">
            <w:pPr>
              <w:spacing w:after="0"/>
              <w:jc w:val="center"/>
              <w:rPr>
                <w:szCs w:val="20"/>
              </w:rPr>
            </w:pPr>
            <w:r w:rsidRPr="00115E96">
              <w:rPr>
                <w:szCs w:val="20"/>
              </w:rPr>
              <w:t>$</w:t>
            </w:r>
          </w:p>
        </w:tc>
      </w:tr>
      <w:tr w:rsidR="00645FAE" w:rsidRPr="00115E96" w14:paraId="427D895E" w14:textId="77777777" w:rsidTr="00DD6D47">
        <w:trPr>
          <w:trHeight w:val="238"/>
        </w:trPr>
        <w:tc>
          <w:tcPr>
            <w:tcW w:w="8455" w:type="dxa"/>
            <w:gridSpan w:val="8"/>
            <w:tcBorders>
              <w:bottom w:val="single" w:sz="4" w:space="0" w:color="auto"/>
            </w:tcBorders>
            <w:shd w:val="clear" w:color="auto" w:fill="F2F2F2" w:themeFill="background1" w:themeFillShade="F2"/>
            <w:vAlign w:val="center"/>
          </w:tcPr>
          <w:p w14:paraId="0AD3CEBD" w14:textId="77777777" w:rsidR="00645FAE" w:rsidRPr="00115E96" w:rsidRDefault="00645FAE" w:rsidP="00645FAE">
            <w:pPr>
              <w:spacing w:after="0"/>
              <w:jc w:val="right"/>
              <w:rPr>
                <w:b/>
                <w:szCs w:val="20"/>
              </w:rPr>
            </w:pPr>
            <w:r w:rsidRPr="00115E96">
              <w:rPr>
                <w:b/>
                <w:szCs w:val="20"/>
              </w:rPr>
              <w:t>Total amount from other funding sources:</w:t>
            </w:r>
          </w:p>
        </w:tc>
        <w:tc>
          <w:tcPr>
            <w:tcW w:w="2160" w:type="dxa"/>
            <w:gridSpan w:val="3"/>
            <w:tcBorders>
              <w:bottom w:val="single" w:sz="4" w:space="0" w:color="auto"/>
            </w:tcBorders>
            <w:shd w:val="clear" w:color="auto" w:fill="F2F2F2" w:themeFill="background1" w:themeFillShade="F2"/>
            <w:vAlign w:val="center"/>
          </w:tcPr>
          <w:p w14:paraId="39851B85" w14:textId="27DE019C" w:rsidR="00645FAE" w:rsidRPr="00115E96" w:rsidRDefault="00645FAE" w:rsidP="00645FAE">
            <w:pPr>
              <w:spacing w:after="0"/>
              <w:jc w:val="center"/>
              <w:rPr>
                <w:b/>
                <w:szCs w:val="20"/>
              </w:rPr>
            </w:pPr>
            <w:r w:rsidRPr="00115E96">
              <w:rPr>
                <w:b/>
                <w:szCs w:val="20"/>
              </w:rPr>
              <w:t>$</w:t>
            </w:r>
          </w:p>
        </w:tc>
      </w:tr>
      <w:tr w:rsidR="00645FAE" w:rsidRPr="00115E96" w14:paraId="10F61DEE" w14:textId="77777777" w:rsidTr="1CD0E113">
        <w:trPr>
          <w:trHeight w:val="538"/>
        </w:trPr>
        <w:tc>
          <w:tcPr>
            <w:tcW w:w="10615" w:type="dxa"/>
            <w:gridSpan w:val="11"/>
            <w:tcBorders>
              <w:top w:val="single" w:sz="4" w:space="0" w:color="auto"/>
              <w:left w:val="nil"/>
              <w:bottom w:val="nil"/>
              <w:right w:val="nil"/>
            </w:tcBorders>
            <w:shd w:val="clear" w:color="auto" w:fill="auto"/>
            <w:vAlign w:val="center"/>
          </w:tcPr>
          <w:p w14:paraId="6CD6244D" w14:textId="5514B119" w:rsidR="00645FAE" w:rsidRPr="00115E96" w:rsidRDefault="00645FAE" w:rsidP="00645FAE">
            <w:pPr>
              <w:spacing w:after="0"/>
              <w:rPr>
                <w:b/>
                <w:szCs w:val="20"/>
              </w:rPr>
            </w:pPr>
            <w:r w:rsidRPr="00115E96">
              <w:rPr>
                <w:b/>
                <w:szCs w:val="20"/>
              </w:rPr>
              <w:t>Definitions:</w:t>
            </w:r>
          </w:p>
          <w:p w14:paraId="0AADAC6F" w14:textId="77777777" w:rsidR="00645FAE" w:rsidRPr="00115E96" w:rsidRDefault="00645FAE" w:rsidP="00645FAE">
            <w:pPr>
              <w:spacing w:before="60" w:after="0"/>
              <w:jc w:val="both"/>
              <w:rPr>
                <w:sz w:val="18"/>
                <w:szCs w:val="16"/>
              </w:rPr>
            </w:pPr>
            <w:r w:rsidRPr="00115E96">
              <w:rPr>
                <w:sz w:val="18"/>
                <w:szCs w:val="16"/>
                <w:u w:val="single"/>
              </w:rPr>
              <w:t>Cash contribution</w:t>
            </w:r>
            <w:r w:rsidRPr="00115E96">
              <w:rPr>
                <w:sz w:val="18"/>
                <w:szCs w:val="16"/>
              </w:rPr>
              <w:t>: Funding received by accountable project manager to finance the activity. The funding can come from within DFO or may be transferred from external partners.</w:t>
            </w:r>
          </w:p>
          <w:p w14:paraId="166A8ED4" w14:textId="3115FF73" w:rsidR="00645FAE" w:rsidRPr="00115E96" w:rsidRDefault="00645FAE" w:rsidP="00645FAE">
            <w:pPr>
              <w:spacing w:before="60" w:after="0"/>
              <w:jc w:val="both"/>
              <w:rPr>
                <w:sz w:val="18"/>
                <w:szCs w:val="16"/>
              </w:rPr>
            </w:pPr>
            <w:r w:rsidRPr="00115E96">
              <w:rPr>
                <w:sz w:val="18"/>
                <w:szCs w:val="16"/>
                <w:u w:val="single"/>
              </w:rPr>
              <w:t>In-kind contribution</w:t>
            </w:r>
            <w:r w:rsidRPr="00115E96">
              <w:rPr>
                <w:sz w:val="18"/>
                <w:szCs w:val="16"/>
              </w:rPr>
              <w:t>: A contribution of goods/supplies, services, and/or time (from external collaborators) that does not involve the transfer of money.</w:t>
            </w:r>
          </w:p>
        </w:tc>
      </w:tr>
      <w:tr w:rsidR="00645FAE" w:rsidRPr="00115E96" w14:paraId="6E2D3002" w14:textId="77777777" w:rsidTr="1CD0E113">
        <w:trPr>
          <w:cantSplit/>
          <w:trHeight w:hRule="exact" w:val="144"/>
        </w:trPr>
        <w:tc>
          <w:tcPr>
            <w:tcW w:w="10615" w:type="dxa"/>
            <w:gridSpan w:val="11"/>
            <w:tcBorders>
              <w:top w:val="nil"/>
              <w:left w:val="nil"/>
              <w:right w:val="nil"/>
            </w:tcBorders>
            <w:shd w:val="clear" w:color="auto" w:fill="FFFFFF" w:themeFill="background1"/>
            <w:vAlign w:val="center"/>
          </w:tcPr>
          <w:p w14:paraId="55EB0FB8" w14:textId="77777777" w:rsidR="00645FAE" w:rsidRPr="00115E96" w:rsidRDefault="00645FAE" w:rsidP="00645FAE">
            <w:pPr>
              <w:spacing w:after="0"/>
              <w:rPr>
                <w:b/>
                <w:szCs w:val="20"/>
              </w:rPr>
            </w:pPr>
          </w:p>
          <w:p w14:paraId="7D422909" w14:textId="774CBC91" w:rsidR="00645FAE" w:rsidRPr="00115E96" w:rsidRDefault="00645FAE" w:rsidP="00645FAE">
            <w:pPr>
              <w:spacing w:after="0"/>
              <w:rPr>
                <w:b/>
                <w:szCs w:val="20"/>
              </w:rPr>
            </w:pPr>
          </w:p>
        </w:tc>
      </w:tr>
    </w:tbl>
    <w:p w14:paraId="1375EE2B" w14:textId="7E31A0B3" w:rsidR="00151DF8" w:rsidRPr="00115E96" w:rsidRDefault="00151DF8" w:rsidP="00A63231"/>
    <w:sectPr w:rsidR="00151DF8" w:rsidRPr="00115E96" w:rsidSect="00A63231">
      <w:headerReference w:type="even" r:id="rId15"/>
      <w:headerReference w:type="default" r:id="rId16"/>
      <w:footerReference w:type="even" r:id="rId17"/>
      <w:footerReference w:type="default" r:id="rId18"/>
      <w:headerReference w:type="first" r:id="rId19"/>
      <w:footerReference w:type="first" r:id="rId20"/>
      <w:pgSz w:w="12240" w:h="15840"/>
      <w:pgMar w:top="1296" w:right="1008" w:bottom="994" w:left="1008" w:header="720" w:footer="5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D28D0" w14:textId="77777777" w:rsidR="00900492" w:rsidRDefault="00900492" w:rsidP="00D90893">
      <w:pPr>
        <w:spacing w:after="0"/>
      </w:pPr>
      <w:r>
        <w:separator/>
      </w:r>
    </w:p>
  </w:endnote>
  <w:endnote w:type="continuationSeparator" w:id="0">
    <w:p w14:paraId="15BA3E29" w14:textId="77777777" w:rsidR="00900492" w:rsidRDefault="00900492" w:rsidP="00D908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74AA9" w14:textId="77777777" w:rsidR="00C96E25" w:rsidRDefault="00C96E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szCs w:val="20"/>
      </w:rPr>
      <w:id w:val="-163626231"/>
      <w:docPartObj>
        <w:docPartGallery w:val="Page Numbers (Bottom of Page)"/>
        <w:docPartUnique/>
      </w:docPartObj>
    </w:sdtPr>
    <w:sdtEndPr/>
    <w:sdtContent>
      <w:sdt>
        <w:sdtPr>
          <w:rPr>
            <w:color w:val="7F7F7F" w:themeColor="text1" w:themeTint="80"/>
            <w:szCs w:val="20"/>
          </w:rPr>
          <w:id w:val="1728636285"/>
          <w:docPartObj>
            <w:docPartGallery w:val="Page Numbers (Top of Page)"/>
            <w:docPartUnique/>
          </w:docPartObj>
        </w:sdtPr>
        <w:sdtEndPr/>
        <w:sdtContent>
          <w:p w14:paraId="353A9A87" w14:textId="54711593" w:rsidR="003741F0" w:rsidRPr="003741F0" w:rsidRDefault="003741F0" w:rsidP="003741F0">
            <w:pPr>
              <w:pStyle w:val="Footer"/>
              <w:jc w:val="center"/>
              <w:rPr>
                <w:color w:val="7F7F7F" w:themeColor="text1" w:themeTint="80"/>
                <w:szCs w:val="20"/>
              </w:rPr>
            </w:pPr>
            <w:r w:rsidRPr="003741F0">
              <w:rPr>
                <w:color w:val="7F7F7F" w:themeColor="text1" w:themeTint="80"/>
                <w:szCs w:val="20"/>
              </w:rPr>
              <w:t xml:space="preserve">Page </w:t>
            </w:r>
            <w:r w:rsidRPr="003741F0">
              <w:rPr>
                <w:b/>
                <w:bCs/>
                <w:color w:val="7F7F7F" w:themeColor="text1" w:themeTint="80"/>
                <w:szCs w:val="20"/>
              </w:rPr>
              <w:fldChar w:fldCharType="begin"/>
            </w:r>
            <w:r w:rsidRPr="003741F0">
              <w:rPr>
                <w:b/>
                <w:bCs/>
                <w:color w:val="7F7F7F" w:themeColor="text1" w:themeTint="80"/>
                <w:szCs w:val="20"/>
              </w:rPr>
              <w:instrText xml:space="preserve"> PAGE </w:instrText>
            </w:r>
            <w:r w:rsidRPr="003741F0">
              <w:rPr>
                <w:b/>
                <w:bCs/>
                <w:color w:val="7F7F7F" w:themeColor="text1" w:themeTint="80"/>
                <w:szCs w:val="20"/>
              </w:rPr>
              <w:fldChar w:fldCharType="separate"/>
            </w:r>
            <w:r w:rsidR="00C53D0A">
              <w:rPr>
                <w:b/>
                <w:bCs/>
                <w:noProof/>
                <w:color w:val="7F7F7F" w:themeColor="text1" w:themeTint="80"/>
                <w:szCs w:val="20"/>
              </w:rPr>
              <w:t>4</w:t>
            </w:r>
            <w:r w:rsidRPr="003741F0">
              <w:rPr>
                <w:b/>
                <w:bCs/>
                <w:color w:val="7F7F7F" w:themeColor="text1" w:themeTint="80"/>
                <w:szCs w:val="20"/>
              </w:rPr>
              <w:fldChar w:fldCharType="end"/>
            </w:r>
            <w:r w:rsidRPr="003741F0">
              <w:rPr>
                <w:color w:val="7F7F7F" w:themeColor="text1" w:themeTint="80"/>
                <w:szCs w:val="20"/>
              </w:rPr>
              <w:t xml:space="preserve"> of </w:t>
            </w:r>
            <w:r w:rsidRPr="003741F0">
              <w:rPr>
                <w:b/>
                <w:bCs/>
                <w:color w:val="7F7F7F" w:themeColor="text1" w:themeTint="80"/>
                <w:szCs w:val="20"/>
              </w:rPr>
              <w:fldChar w:fldCharType="begin"/>
            </w:r>
            <w:r w:rsidRPr="003741F0">
              <w:rPr>
                <w:b/>
                <w:bCs/>
                <w:color w:val="7F7F7F" w:themeColor="text1" w:themeTint="80"/>
                <w:szCs w:val="20"/>
              </w:rPr>
              <w:instrText xml:space="preserve"> NUMPAGES  </w:instrText>
            </w:r>
            <w:r w:rsidRPr="003741F0">
              <w:rPr>
                <w:b/>
                <w:bCs/>
                <w:color w:val="7F7F7F" w:themeColor="text1" w:themeTint="80"/>
                <w:szCs w:val="20"/>
              </w:rPr>
              <w:fldChar w:fldCharType="separate"/>
            </w:r>
            <w:r w:rsidR="00C53D0A">
              <w:rPr>
                <w:b/>
                <w:bCs/>
                <w:noProof/>
                <w:color w:val="7F7F7F" w:themeColor="text1" w:themeTint="80"/>
                <w:szCs w:val="20"/>
              </w:rPr>
              <w:t>4</w:t>
            </w:r>
            <w:r w:rsidRPr="003741F0">
              <w:rPr>
                <w:b/>
                <w:bCs/>
                <w:color w:val="7F7F7F" w:themeColor="text1" w:themeTint="8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B0759" w14:textId="77777777" w:rsidR="00C96E25" w:rsidRDefault="00C96E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A2E5F" w14:textId="77777777" w:rsidR="00900492" w:rsidRDefault="00900492" w:rsidP="00D90893">
      <w:pPr>
        <w:spacing w:after="0"/>
      </w:pPr>
      <w:r>
        <w:separator/>
      </w:r>
    </w:p>
  </w:footnote>
  <w:footnote w:type="continuationSeparator" w:id="0">
    <w:p w14:paraId="170673DF" w14:textId="77777777" w:rsidR="00900492" w:rsidRDefault="00900492" w:rsidP="00D908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1E42E" w14:textId="77777777" w:rsidR="00C96E25" w:rsidRDefault="00C96E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05C86" w14:textId="389AA262" w:rsidR="00D90893" w:rsidRPr="00697650" w:rsidRDefault="00D53AD9" w:rsidP="00D90893">
    <w:pPr>
      <w:pStyle w:val="Header"/>
      <w:jc w:val="right"/>
      <w:rPr>
        <w:rFonts w:cs="Arial"/>
        <w:color w:val="7F7F7F" w:themeColor="text1" w:themeTint="80"/>
        <w:lang w:val="fr-CA"/>
      </w:rPr>
    </w:pPr>
    <w:r w:rsidRPr="00C0538C">
      <w:rPr>
        <w:noProof/>
        <w:lang w:val="en-US" w:eastAsia="zh-CN"/>
      </w:rPr>
      <w:drawing>
        <wp:anchor distT="0" distB="0" distL="114300" distR="114300" simplePos="0" relativeHeight="251659264" behindDoc="0" locked="0" layoutInCell="1" allowOverlap="1" wp14:anchorId="1F545D13" wp14:editId="15424557">
          <wp:simplePos x="0" y="0"/>
          <wp:positionH relativeFrom="column">
            <wp:posOffset>-27305</wp:posOffset>
          </wp:positionH>
          <wp:positionV relativeFrom="paragraph">
            <wp:posOffset>-77165</wp:posOffset>
          </wp:positionV>
          <wp:extent cx="6356985" cy="3584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57008"/>
                  <a:stretch/>
                </pic:blipFill>
                <pic:spPr bwMode="auto">
                  <a:xfrm>
                    <a:off x="0" y="0"/>
                    <a:ext cx="6356985" cy="358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46CF2" w14:textId="77777777" w:rsidR="00C96E25" w:rsidRDefault="00C96E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19ED"/>
    <w:multiLevelType w:val="hybridMultilevel"/>
    <w:tmpl w:val="845665FA"/>
    <w:lvl w:ilvl="0" w:tplc="CE0E7D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5F7FE1"/>
    <w:multiLevelType w:val="hybridMultilevel"/>
    <w:tmpl w:val="82C0684A"/>
    <w:lvl w:ilvl="0" w:tplc="9306BE1A">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1104F"/>
    <w:multiLevelType w:val="hybridMultilevel"/>
    <w:tmpl w:val="A882E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C4521"/>
    <w:multiLevelType w:val="hybridMultilevel"/>
    <w:tmpl w:val="7430B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C141467"/>
    <w:multiLevelType w:val="hybridMultilevel"/>
    <w:tmpl w:val="BF603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F52B65"/>
    <w:multiLevelType w:val="hybridMultilevel"/>
    <w:tmpl w:val="C2D267E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4D98189F"/>
    <w:multiLevelType w:val="multilevel"/>
    <w:tmpl w:val="9972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27F4C"/>
    <w:multiLevelType w:val="hybridMultilevel"/>
    <w:tmpl w:val="FE8AB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46932"/>
    <w:multiLevelType w:val="hybridMultilevel"/>
    <w:tmpl w:val="D2AC9B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34E2718"/>
    <w:multiLevelType w:val="hybridMultilevel"/>
    <w:tmpl w:val="20FA88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769365B"/>
    <w:multiLevelType w:val="hybridMultilevel"/>
    <w:tmpl w:val="EAFE8F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91C781B"/>
    <w:multiLevelType w:val="hybridMultilevel"/>
    <w:tmpl w:val="37A888EC"/>
    <w:lvl w:ilvl="0" w:tplc="AE2E9E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3"/>
  </w:num>
  <w:num w:numId="5">
    <w:abstractNumId w:val="9"/>
  </w:num>
  <w:num w:numId="6">
    <w:abstractNumId w:val="5"/>
  </w:num>
  <w:num w:numId="7">
    <w:abstractNumId w:val="6"/>
  </w:num>
  <w:num w:numId="8">
    <w:abstractNumId w:val="1"/>
  </w:num>
  <w:num w:numId="9">
    <w:abstractNumId w:val="7"/>
  </w:num>
  <w:num w:numId="10">
    <w:abstractNumId w:val="2"/>
  </w:num>
  <w:num w:numId="11">
    <w:abstractNumId w:val="4"/>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ng, Yanjun">
    <w15:presenceInfo w15:providerId="AD" w15:userId="S-1-5-21-334392860-1687531001-4089495415-8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DF8"/>
    <w:rsid w:val="00035291"/>
    <w:rsid w:val="00035BD0"/>
    <w:rsid w:val="00035EB9"/>
    <w:rsid w:val="00036C84"/>
    <w:rsid w:val="00041CB7"/>
    <w:rsid w:val="000457EB"/>
    <w:rsid w:val="00054142"/>
    <w:rsid w:val="000558C4"/>
    <w:rsid w:val="00060AC9"/>
    <w:rsid w:val="00064FE0"/>
    <w:rsid w:val="0006646E"/>
    <w:rsid w:val="00073432"/>
    <w:rsid w:val="00084A26"/>
    <w:rsid w:val="000867BE"/>
    <w:rsid w:val="000B5921"/>
    <w:rsid w:val="000C58BA"/>
    <w:rsid w:val="000D0E75"/>
    <w:rsid w:val="000E2F08"/>
    <w:rsid w:val="000F2C3C"/>
    <w:rsid w:val="000F2F5A"/>
    <w:rsid w:val="000F6E2A"/>
    <w:rsid w:val="001024E8"/>
    <w:rsid w:val="00102CD8"/>
    <w:rsid w:val="001100DA"/>
    <w:rsid w:val="00114BAE"/>
    <w:rsid w:val="00115680"/>
    <w:rsid w:val="00115E96"/>
    <w:rsid w:val="0012651F"/>
    <w:rsid w:val="00135F4B"/>
    <w:rsid w:val="00137A12"/>
    <w:rsid w:val="001400AE"/>
    <w:rsid w:val="0014062E"/>
    <w:rsid w:val="00141460"/>
    <w:rsid w:val="001455DE"/>
    <w:rsid w:val="00151DF8"/>
    <w:rsid w:val="0015255C"/>
    <w:rsid w:val="0016075E"/>
    <w:rsid w:val="0016603E"/>
    <w:rsid w:val="00170481"/>
    <w:rsid w:val="00171F5A"/>
    <w:rsid w:val="00172402"/>
    <w:rsid w:val="0017766D"/>
    <w:rsid w:val="001778E3"/>
    <w:rsid w:val="0018117B"/>
    <w:rsid w:val="00181D26"/>
    <w:rsid w:val="00197A54"/>
    <w:rsid w:val="001A2A87"/>
    <w:rsid w:val="001B0D3A"/>
    <w:rsid w:val="001B4304"/>
    <w:rsid w:val="001B6CAB"/>
    <w:rsid w:val="001B7E74"/>
    <w:rsid w:val="001C3621"/>
    <w:rsid w:val="001E3A81"/>
    <w:rsid w:val="001F635A"/>
    <w:rsid w:val="001F6C69"/>
    <w:rsid w:val="00207AE0"/>
    <w:rsid w:val="00212E7D"/>
    <w:rsid w:val="0021413E"/>
    <w:rsid w:val="00214C54"/>
    <w:rsid w:val="00220E31"/>
    <w:rsid w:val="0022159D"/>
    <w:rsid w:val="00230312"/>
    <w:rsid w:val="0023787B"/>
    <w:rsid w:val="00241851"/>
    <w:rsid w:val="00246994"/>
    <w:rsid w:val="00247FE9"/>
    <w:rsid w:val="002757B3"/>
    <w:rsid w:val="00276D78"/>
    <w:rsid w:val="00295B88"/>
    <w:rsid w:val="00296336"/>
    <w:rsid w:val="002B0132"/>
    <w:rsid w:val="002E579B"/>
    <w:rsid w:val="002E6C1D"/>
    <w:rsid w:val="002F1359"/>
    <w:rsid w:val="002F2906"/>
    <w:rsid w:val="002F3360"/>
    <w:rsid w:val="002F5B9E"/>
    <w:rsid w:val="00300414"/>
    <w:rsid w:val="00303997"/>
    <w:rsid w:val="00310064"/>
    <w:rsid w:val="003108D1"/>
    <w:rsid w:val="003129DA"/>
    <w:rsid w:val="00331C77"/>
    <w:rsid w:val="003361A3"/>
    <w:rsid w:val="00347572"/>
    <w:rsid w:val="00357CB3"/>
    <w:rsid w:val="003619CF"/>
    <w:rsid w:val="00362E97"/>
    <w:rsid w:val="00364E3D"/>
    <w:rsid w:val="003700CA"/>
    <w:rsid w:val="003741F0"/>
    <w:rsid w:val="003902BF"/>
    <w:rsid w:val="00392DE6"/>
    <w:rsid w:val="003A10DD"/>
    <w:rsid w:val="003A41C9"/>
    <w:rsid w:val="003A7334"/>
    <w:rsid w:val="003B0CDF"/>
    <w:rsid w:val="003D2109"/>
    <w:rsid w:val="003D38B1"/>
    <w:rsid w:val="003D4279"/>
    <w:rsid w:val="003D56BF"/>
    <w:rsid w:val="00403514"/>
    <w:rsid w:val="00404234"/>
    <w:rsid w:val="00407C1A"/>
    <w:rsid w:val="00414FC0"/>
    <w:rsid w:val="00420012"/>
    <w:rsid w:val="004203D6"/>
    <w:rsid w:val="004223AD"/>
    <w:rsid w:val="00430790"/>
    <w:rsid w:val="00436D9E"/>
    <w:rsid w:val="00437680"/>
    <w:rsid w:val="004404D4"/>
    <w:rsid w:val="004531B2"/>
    <w:rsid w:val="00455A58"/>
    <w:rsid w:val="004563DB"/>
    <w:rsid w:val="0046086C"/>
    <w:rsid w:val="004609D2"/>
    <w:rsid w:val="004671B0"/>
    <w:rsid w:val="004751BE"/>
    <w:rsid w:val="004873D8"/>
    <w:rsid w:val="004900EB"/>
    <w:rsid w:val="004945BE"/>
    <w:rsid w:val="004A0D50"/>
    <w:rsid w:val="004C1794"/>
    <w:rsid w:val="004C3210"/>
    <w:rsid w:val="004C7867"/>
    <w:rsid w:val="004D3363"/>
    <w:rsid w:val="004E3EED"/>
    <w:rsid w:val="004E5167"/>
    <w:rsid w:val="004E560C"/>
    <w:rsid w:val="004F1FB8"/>
    <w:rsid w:val="004F2611"/>
    <w:rsid w:val="004F2C3F"/>
    <w:rsid w:val="004F2F25"/>
    <w:rsid w:val="004F5CD4"/>
    <w:rsid w:val="004F609E"/>
    <w:rsid w:val="004F7263"/>
    <w:rsid w:val="00503AB7"/>
    <w:rsid w:val="005313CB"/>
    <w:rsid w:val="00547752"/>
    <w:rsid w:val="00550C54"/>
    <w:rsid w:val="00577801"/>
    <w:rsid w:val="00583754"/>
    <w:rsid w:val="00591212"/>
    <w:rsid w:val="00593BD8"/>
    <w:rsid w:val="005A090B"/>
    <w:rsid w:val="005D3DF6"/>
    <w:rsid w:val="005D567E"/>
    <w:rsid w:val="005D66C3"/>
    <w:rsid w:val="005E2AD3"/>
    <w:rsid w:val="00603BED"/>
    <w:rsid w:val="00624B09"/>
    <w:rsid w:val="00637D7A"/>
    <w:rsid w:val="00645225"/>
    <w:rsid w:val="00645FAE"/>
    <w:rsid w:val="00646DEE"/>
    <w:rsid w:val="00646FCB"/>
    <w:rsid w:val="006525F7"/>
    <w:rsid w:val="0066304D"/>
    <w:rsid w:val="00663FA4"/>
    <w:rsid w:val="00674390"/>
    <w:rsid w:val="00674A4B"/>
    <w:rsid w:val="00681C52"/>
    <w:rsid w:val="00686C4D"/>
    <w:rsid w:val="006924A4"/>
    <w:rsid w:val="00697650"/>
    <w:rsid w:val="006A07BA"/>
    <w:rsid w:val="006A1306"/>
    <w:rsid w:val="006A72B6"/>
    <w:rsid w:val="006B6367"/>
    <w:rsid w:val="006B7055"/>
    <w:rsid w:val="006D6DBE"/>
    <w:rsid w:val="00727EF6"/>
    <w:rsid w:val="0073303C"/>
    <w:rsid w:val="00744F49"/>
    <w:rsid w:val="007511FA"/>
    <w:rsid w:val="00754BEA"/>
    <w:rsid w:val="00756C64"/>
    <w:rsid w:val="00766564"/>
    <w:rsid w:val="007736E4"/>
    <w:rsid w:val="00777428"/>
    <w:rsid w:val="00783C03"/>
    <w:rsid w:val="00790725"/>
    <w:rsid w:val="007B2647"/>
    <w:rsid w:val="007B5D49"/>
    <w:rsid w:val="007C4137"/>
    <w:rsid w:val="007C481E"/>
    <w:rsid w:val="007D575A"/>
    <w:rsid w:val="007D5ED9"/>
    <w:rsid w:val="007E6078"/>
    <w:rsid w:val="007E6928"/>
    <w:rsid w:val="008046F9"/>
    <w:rsid w:val="008071A0"/>
    <w:rsid w:val="008228F4"/>
    <w:rsid w:val="00822975"/>
    <w:rsid w:val="00822BCD"/>
    <w:rsid w:val="008365B0"/>
    <w:rsid w:val="008405F1"/>
    <w:rsid w:val="00843E17"/>
    <w:rsid w:val="00861BAC"/>
    <w:rsid w:val="00865FAB"/>
    <w:rsid w:val="00875302"/>
    <w:rsid w:val="00891268"/>
    <w:rsid w:val="008A53CF"/>
    <w:rsid w:val="008A626F"/>
    <w:rsid w:val="008B51A2"/>
    <w:rsid w:val="008C3041"/>
    <w:rsid w:val="008C541E"/>
    <w:rsid w:val="008D7879"/>
    <w:rsid w:val="008F4D08"/>
    <w:rsid w:val="00900492"/>
    <w:rsid w:val="00911BCB"/>
    <w:rsid w:val="00916D73"/>
    <w:rsid w:val="00923F77"/>
    <w:rsid w:val="0092455E"/>
    <w:rsid w:val="0093445E"/>
    <w:rsid w:val="0095605F"/>
    <w:rsid w:val="00961172"/>
    <w:rsid w:val="00965137"/>
    <w:rsid w:val="00967422"/>
    <w:rsid w:val="00971DDD"/>
    <w:rsid w:val="00972C23"/>
    <w:rsid w:val="0097587F"/>
    <w:rsid w:val="00987D7A"/>
    <w:rsid w:val="00992854"/>
    <w:rsid w:val="009A542F"/>
    <w:rsid w:val="009B2A71"/>
    <w:rsid w:val="009C5195"/>
    <w:rsid w:val="009D3996"/>
    <w:rsid w:val="009E1686"/>
    <w:rsid w:val="009E66A8"/>
    <w:rsid w:val="009F064B"/>
    <w:rsid w:val="009F64C8"/>
    <w:rsid w:val="00A0105F"/>
    <w:rsid w:val="00A02F32"/>
    <w:rsid w:val="00A1019A"/>
    <w:rsid w:val="00A13E63"/>
    <w:rsid w:val="00A148A0"/>
    <w:rsid w:val="00A15487"/>
    <w:rsid w:val="00A15B2A"/>
    <w:rsid w:val="00A22D0B"/>
    <w:rsid w:val="00A245A5"/>
    <w:rsid w:val="00A27325"/>
    <w:rsid w:val="00A35154"/>
    <w:rsid w:val="00A365E7"/>
    <w:rsid w:val="00A406E0"/>
    <w:rsid w:val="00A41394"/>
    <w:rsid w:val="00A426C9"/>
    <w:rsid w:val="00A4463D"/>
    <w:rsid w:val="00A5073D"/>
    <w:rsid w:val="00A63231"/>
    <w:rsid w:val="00A756BA"/>
    <w:rsid w:val="00A7592A"/>
    <w:rsid w:val="00A76C86"/>
    <w:rsid w:val="00A87AD3"/>
    <w:rsid w:val="00AA64F9"/>
    <w:rsid w:val="00AB0ABC"/>
    <w:rsid w:val="00AB71AF"/>
    <w:rsid w:val="00AE758E"/>
    <w:rsid w:val="00AF5B14"/>
    <w:rsid w:val="00AF5EFC"/>
    <w:rsid w:val="00AF6C17"/>
    <w:rsid w:val="00AF70EB"/>
    <w:rsid w:val="00B01E88"/>
    <w:rsid w:val="00B0585E"/>
    <w:rsid w:val="00B23979"/>
    <w:rsid w:val="00B27734"/>
    <w:rsid w:val="00B34C87"/>
    <w:rsid w:val="00B36CBC"/>
    <w:rsid w:val="00B4373F"/>
    <w:rsid w:val="00B524FD"/>
    <w:rsid w:val="00B52977"/>
    <w:rsid w:val="00B6191F"/>
    <w:rsid w:val="00B80247"/>
    <w:rsid w:val="00B908B5"/>
    <w:rsid w:val="00BB0E08"/>
    <w:rsid w:val="00BB4A98"/>
    <w:rsid w:val="00BB5F11"/>
    <w:rsid w:val="00BC44B6"/>
    <w:rsid w:val="00BC7DC4"/>
    <w:rsid w:val="00BE741A"/>
    <w:rsid w:val="00BF4B9E"/>
    <w:rsid w:val="00C04605"/>
    <w:rsid w:val="00C06454"/>
    <w:rsid w:val="00C23F7B"/>
    <w:rsid w:val="00C34EFE"/>
    <w:rsid w:val="00C36CD9"/>
    <w:rsid w:val="00C53D0A"/>
    <w:rsid w:val="00C600F8"/>
    <w:rsid w:val="00C75909"/>
    <w:rsid w:val="00C81EBD"/>
    <w:rsid w:val="00C84988"/>
    <w:rsid w:val="00C861EF"/>
    <w:rsid w:val="00C90717"/>
    <w:rsid w:val="00C96E25"/>
    <w:rsid w:val="00CA05DB"/>
    <w:rsid w:val="00CA13DB"/>
    <w:rsid w:val="00CA21A9"/>
    <w:rsid w:val="00CB24F6"/>
    <w:rsid w:val="00CC63AC"/>
    <w:rsid w:val="00CC7B17"/>
    <w:rsid w:val="00CD0255"/>
    <w:rsid w:val="00CE1F98"/>
    <w:rsid w:val="00D0167D"/>
    <w:rsid w:val="00D20342"/>
    <w:rsid w:val="00D23B9B"/>
    <w:rsid w:val="00D24381"/>
    <w:rsid w:val="00D42B41"/>
    <w:rsid w:val="00D42EC8"/>
    <w:rsid w:val="00D53AD9"/>
    <w:rsid w:val="00D54E57"/>
    <w:rsid w:val="00D61F79"/>
    <w:rsid w:val="00D73341"/>
    <w:rsid w:val="00D7627E"/>
    <w:rsid w:val="00D76D42"/>
    <w:rsid w:val="00D90893"/>
    <w:rsid w:val="00D96929"/>
    <w:rsid w:val="00D9758A"/>
    <w:rsid w:val="00D97925"/>
    <w:rsid w:val="00DA60F7"/>
    <w:rsid w:val="00DB3DB2"/>
    <w:rsid w:val="00DD6D47"/>
    <w:rsid w:val="00DE1B09"/>
    <w:rsid w:val="00DE332C"/>
    <w:rsid w:val="00DF3780"/>
    <w:rsid w:val="00DF54B6"/>
    <w:rsid w:val="00E00EA4"/>
    <w:rsid w:val="00E10449"/>
    <w:rsid w:val="00E11BA6"/>
    <w:rsid w:val="00E168CE"/>
    <w:rsid w:val="00E25E7F"/>
    <w:rsid w:val="00E37128"/>
    <w:rsid w:val="00E44AC9"/>
    <w:rsid w:val="00E45A40"/>
    <w:rsid w:val="00E53CA7"/>
    <w:rsid w:val="00E546E7"/>
    <w:rsid w:val="00E61BFF"/>
    <w:rsid w:val="00E65393"/>
    <w:rsid w:val="00E803C3"/>
    <w:rsid w:val="00E930D3"/>
    <w:rsid w:val="00E93550"/>
    <w:rsid w:val="00E955E3"/>
    <w:rsid w:val="00EA7979"/>
    <w:rsid w:val="00EB5CCD"/>
    <w:rsid w:val="00EB6477"/>
    <w:rsid w:val="00EB7C26"/>
    <w:rsid w:val="00EC33FC"/>
    <w:rsid w:val="00EE09CC"/>
    <w:rsid w:val="00EE390A"/>
    <w:rsid w:val="00EE4954"/>
    <w:rsid w:val="00EE695D"/>
    <w:rsid w:val="00EF633D"/>
    <w:rsid w:val="00F0273A"/>
    <w:rsid w:val="00F109A8"/>
    <w:rsid w:val="00F21196"/>
    <w:rsid w:val="00F3177F"/>
    <w:rsid w:val="00F37808"/>
    <w:rsid w:val="00F4028A"/>
    <w:rsid w:val="00F402C4"/>
    <w:rsid w:val="00F50BB3"/>
    <w:rsid w:val="00F54E84"/>
    <w:rsid w:val="00F61BA5"/>
    <w:rsid w:val="00F62720"/>
    <w:rsid w:val="00F8306B"/>
    <w:rsid w:val="00F94168"/>
    <w:rsid w:val="00F963FE"/>
    <w:rsid w:val="00FA1858"/>
    <w:rsid w:val="00FA1F8F"/>
    <w:rsid w:val="00FB763E"/>
    <w:rsid w:val="00FC52A5"/>
    <w:rsid w:val="00FF034E"/>
    <w:rsid w:val="00FF36A4"/>
    <w:rsid w:val="08E8E9E0"/>
    <w:rsid w:val="0EA7B874"/>
    <w:rsid w:val="1CD0E113"/>
    <w:rsid w:val="23D4D707"/>
    <w:rsid w:val="25693BAF"/>
    <w:rsid w:val="2B7BE1D6"/>
    <w:rsid w:val="2DEDC519"/>
    <w:rsid w:val="3107BCBB"/>
    <w:rsid w:val="41B4B31C"/>
    <w:rsid w:val="4C6D0175"/>
    <w:rsid w:val="5ACDA1B1"/>
    <w:rsid w:val="5EF8BE2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0CEB0"/>
  <w15:chartTrackingRefBased/>
  <w15:docId w15:val="{8349F737-3CFF-441D-BDD0-1A0C1EF8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D73"/>
    <w:pPr>
      <w:spacing w:after="12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B0D3A"/>
    <w:pPr>
      <w:pBdr>
        <w:bottom w:val="single" w:sz="4" w:space="1" w:color="auto"/>
      </w:pBdr>
      <w:spacing w:before="60" w:after="0"/>
      <w:contextualSpacing/>
    </w:pPr>
    <w:rPr>
      <w:rFonts w:asciiTheme="majorHAnsi" w:eastAsiaTheme="majorEastAsia" w:hAnsiTheme="majorHAnsi" w:cstheme="majorBidi"/>
      <w:color w:val="1F3864" w:themeColor="accent5" w:themeShade="80"/>
      <w:spacing w:val="-10"/>
      <w:kern w:val="28"/>
      <w:sz w:val="36"/>
      <w:szCs w:val="56"/>
    </w:rPr>
  </w:style>
  <w:style w:type="character" w:customStyle="1" w:styleId="TitleChar">
    <w:name w:val="Title Char"/>
    <w:basedOn w:val="DefaultParagraphFont"/>
    <w:link w:val="Title"/>
    <w:uiPriority w:val="10"/>
    <w:rsid w:val="001B0D3A"/>
    <w:rPr>
      <w:rFonts w:asciiTheme="majorHAnsi" w:eastAsiaTheme="majorEastAsia" w:hAnsiTheme="majorHAnsi" w:cstheme="majorBidi"/>
      <w:color w:val="1F3864" w:themeColor="accent5" w:themeShade="80"/>
      <w:spacing w:val="-10"/>
      <w:kern w:val="28"/>
      <w:sz w:val="36"/>
      <w:szCs w:val="56"/>
    </w:rPr>
  </w:style>
  <w:style w:type="paragraph" w:styleId="Header">
    <w:name w:val="header"/>
    <w:basedOn w:val="Normal"/>
    <w:link w:val="HeaderChar"/>
    <w:uiPriority w:val="99"/>
    <w:unhideWhenUsed/>
    <w:rsid w:val="00D90893"/>
    <w:pPr>
      <w:tabs>
        <w:tab w:val="center" w:pos="4680"/>
        <w:tab w:val="right" w:pos="9360"/>
      </w:tabs>
      <w:spacing w:after="0"/>
    </w:pPr>
  </w:style>
  <w:style w:type="character" w:customStyle="1" w:styleId="HeaderChar">
    <w:name w:val="Header Char"/>
    <w:basedOn w:val="DefaultParagraphFont"/>
    <w:link w:val="Header"/>
    <w:uiPriority w:val="99"/>
    <w:rsid w:val="00D90893"/>
  </w:style>
  <w:style w:type="paragraph" w:styleId="Footer">
    <w:name w:val="footer"/>
    <w:basedOn w:val="Normal"/>
    <w:link w:val="FooterChar"/>
    <w:uiPriority w:val="99"/>
    <w:unhideWhenUsed/>
    <w:rsid w:val="00D90893"/>
    <w:pPr>
      <w:tabs>
        <w:tab w:val="center" w:pos="4680"/>
        <w:tab w:val="right" w:pos="9360"/>
      </w:tabs>
      <w:spacing w:after="0"/>
    </w:pPr>
  </w:style>
  <w:style w:type="character" w:customStyle="1" w:styleId="FooterChar">
    <w:name w:val="Footer Char"/>
    <w:basedOn w:val="DefaultParagraphFont"/>
    <w:link w:val="Footer"/>
    <w:uiPriority w:val="99"/>
    <w:rsid w:val="00D90893"/>
  </w:style>
  <w:style w:type="paragraph" w:styleId="ListParagraph">
    <w:name w:val="List Paragraph"/>
    <w:basedOn w:val="Normal"/>
    <w:uiPriority w:val="34"/>
    <w:qFormat/>
    <w:rsid w:val="00D90893"/>
    <w:pPr>
      <w:ind w:left="720"/>
      <w:contextualSpacing/>
    </w:pPr>
  </w:style>
  <w:style w:type="character" w:styleId="PlaceholderText">
    <w:name w:val="Placeholder Text"/>
    <w:basedOn w:val="DefaultParagraphFont"/>
    <w:uiPriority w:val="99"/>
    <w:semiHidden/>
    <w:rsid w:val="00D90893"/>
    <w:rPr>
      <w:color w:val="808080"/>
    </w:rPr>
  </w:style>
  <w:style w:type="character" w:styleId="Hyperlink">
    <w:name w:val="Hyperlink"/>
    <w:basedOn w:val="DefaultParagraphFont"/>
    <w:uiPriority w:val="99"/>
    <w:unhideWhenUsed/>
    <w:rsid w:val="007D575A"/>
    <w:rPr>
      <w:color w:val="0563C1" w:themeColor="hyperlink"/>
      <w:u w:val="single"/>
    </w:rPr>
  </w:style>
  <w:style w:type="character" w:styleId="CommentReference">
    <w:name w:val="annotation reference"/>
    <w:basedOn w:val="DefaultParagraphFont"/>
    <w:uiPriority w:val="99"/>
    <w:semiHidden/>
    <w:unhideWhenUsed/>
    <w:rsid w:val="0006646E"/>
    <w:rPr>
      <w:sz w:val="16"/>
      <w:szCs w:val="16"/>
    </w:rPr>
  </w:style>
  <w:style w:type="paragraph" w:styleId="CommentText">
    <w:name w:val="annotation text"/>
    <w:basedOn w:val="Normal"/>
    <w:link w:val="CommentTextChar"/>
    <w:uiPriority w:val="99"/>
    <w:semiHidden/>
    <w:unhideWhenUsed/>
    <w:rsid w:val="0006646E"/>
    <w:rPr>
      <w:szCs w:val="20"/>
    </w:rPr>
  </w:style>
  <w:style w:type="character" w:customStyle="1" w:styleId="CommentTextChar">
    <w:name w:val="Comment Text Char"/>
    <w:basedOn w:val="DefaultParagraphFont"/>
    <w:link w:val="CommentText"/>
    <w:uiPriority w:val="99"/>
    <w:semiHidden/>
    <w:rsid w:val="0006646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646E"/>
    <w:rPr>
      <w:b/>
      <w:bCs/>
    </w:rPr>
  </w:style>
  <w:style w:type="character" w:customStyle="1" w:styleId="CommentSubjectChar">
    <w:name w:val="Comment Subject Char"/>
    <w:basedOn w:val="CommentTextChar"/>
    <w:link w:val="CommentSubject"/>
    <w:uiPriority w:val="99"/>
    <w:semiHidden/>
    <w:rsid w:val="0006646E"/>
    <w:rPr>
      <w:rFonts w:ascii="Arial" w:hAnsi="Arial"/>
      <w:b/>
      <w:bCs/>
      <w:sz w:val="20"/>
      <w:szCs w:val="20"/>
    </w:rPr>
  </w:style>
  <w:style w:type="paragraph" w:styleId="BalloonText">
    <w:name w:val="Balloon Text"/>
    <w:basedOn w:val="Normal"/>
    <w:link w:val="BalloonTextChar"/>
    <w:uiPriority w:val="99"/>
    <w:semiHidden/>
    <w:unhideWhenUsed/>
    <w:rsid w:val="0006646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4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7176">
      <w:bodyDiv w:val="1"/>
      <w:marLeft w:val="0"/>
      <w:marRight w:val="0"/>
      <w:marTop w:val="0"/>
      <w:marBottom w:val="0"/>
      <w:divBdr>
        <w:top w:val="none" w:sz="0" w:space="0" w:color="auto"/>
        <w:left w:val="none" w:sz="0" w:space="0" w:color="auto"/>
        <w:bottom w:val="none" w:sz="0" w:space="0" w:color="auto"/>
        <w:right w:val="none" w:sz="0" w:space="0" w:color="auto"/>
      </w:divBdr>
    </w:div>
    <w:div w:id="55597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m.gc.ca/en/mandate-letters/2019/12/13/archived-minister-fisheries-oceans-and-canadian-coast-guard-mandate"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aves-vagues.dfo-mpo.gc.ca/Library/40636914.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GreenlawM\AppData\Local\Microsoft\Windows\INetCache\Content.Outlook\9KJU08YV\www.openmse.com" TargetMode="Externa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74859B2E19E6489586176DF7C68325" ma:contentTypeVersion="4" ma:contentTypeDescription="Create a new document." ma:contentTypeScope="" ma:versionID="794b938fc3d97891cb247379dba2ae9e">
  <xsd:schema xmlns:xsd="http://www.w3.org/2001/XMLSchema" xmlns:xs="http://www.w3.org/2001/XMLSchema" xmlns:p="http://schemas.microsoft.com/office/2006/metadata/properties" xmlns:ns2="bcb36ca9-d511-48a7-bc8c-43c8be8ae8ff" targetNamespace="http://schemas.microsoft.com/office/2006/metadata/properties" ma:root="true" ma:fieldsID="35abe3a3d1a7981efdfc6ff2499c0981" ns2:_="">
    <xsd:import namespace="bcb36ca9-d511-48a7-bc8c-43c8be8ae8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b36ca9-d511-48a7-bc8c-43c8be8ae8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A34EF-1B23-4DC3-B0E8-2541F00C00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957F59-36D2-4880-A60D-4DBD2729F81B}">
  <ds:schemaRefs>
    <ds:schemaRef ds:uri="http://schemas.microsoft.com/sharepoint/v3/contenttype/forms"/>
  </ds:schemaRefs>
</ds:datastoreItem>
</file>

<file path=customXml/itemProps3.xml><?xml version="1.0" encoding="utf-8"?>
<ds:datastoreItem xmlns:ds="http://schemas.openxmlformats.org/officeDocument/2006/customXml" ds:itemID="{D5D4F33E-CF47-459A-A38A-D81370583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b36ca9-d511-48a7-bc8c-43c8be8ae8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74B9F3-EC40-4981-B988-469E32DD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Rodgers,Chandra</dc:creator>
  <cp:keywords/>
  <dc:description/>
  <cp:lastModifiedBy>Wang, Yanjun</cp:lastModifiedBy>
  <cp:revision>4</cp:revision>
  <dcterms:created xsi:type="dcterms:W3CDTF">2021-12-09T14:48:00Z</dcterms:created>
  <dcterms:modified xsi:type="dcterms:W3CDTF">2021-12-09T15:47:00Z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2020-12-03T00:05:32Z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c05f6055-a2e1-44af-92d9-00005b8319bf</vt:lpwstr>
  </property>
  <property fmtid="{D5CDD505-2E9C-101B-9397-08002B2CF9AE}" pid="8" name="ContentTypeId">
    <vt:lpwstr>0x010100FC74859B2E19E6489586176DF7C68325</vt:lpwstr>
  </property>
</Properties>
</file>