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4E32F" w14:textId="00FEE74B" w:rsidR="009E1B1E" w:rsidRPr="00F4028A" w:rsidRDefault="008405F1" w:rsidP="001B0D3A">
      <w:pPr>
        <w:pStyle w:val="Title"/>
        <w:spacing w:before="120"/>
        <w:rPr>
          <w:sz w:val="48"/>
        </w:rPr>
      </w:pPr>
      <w:bookmarkStart w:id="0" w:name="_GoBack"/>
      <w:bookmarkEnd w:id="0"/>
      <w:r w:rsidRPr="00F4028A">
        <w:t xml:space="preserve">Competitive </w:t>
      </w:r>
      <w:r w:rsidR="00151DF8" w:rsidRPr="00F4028A">
        <w:t>Science Research Fund</w:t>
      </w:r>
      <w:r w:rsidRPr="00F4028A">
        <w:rPr>
          <w:sz w:val="52"/>
        </w:rPr>
        <w:t xml:space="preserve"> </w:t>
      </w:r>
      <w:r w:rsidRPr="00F4028A">
        <w:rPr>
          <w:szCs w:val="36"/>
        </w:rPr>
        <w:t>(CSRF)</w:t>
      </w:r>
      <w:r w:rsidR="00151DF8" w:rsidRPr="00F4028A">
        <w:rPr>
          <w:b/>
          <w:szCs w:val="36"/>
        </w:rPr>
        <w:br/>
      </w:r>
      <w:r w:rsidR="0073303C">
        <w:rPr>
          <w:b/>
          <w:sz w:val="52"/>
        </w:rPr>
        <w:t>Letter of Intent</w:t>
      </w:r>
      <w:r w:rsidR="00D90893" w:rsidRPr="00F4028A">
        <w:rPr>
          <w:b/>
          <w:sz w:val="52"/>
        </w:rPr>
        <w:t xml:space="preserve"> </w:t>
      </w:r>
    </w:p>
    <w:p w14:paraId="5B4802F6" w14:textId="4DCFE1F7" w:rsidR="00F4028A" w:rsidRDefault="00F4028A" w:rsidP="00EB7C26">
      <w:pPr>
        <w:spacing w:before="80" w:after="0"/>
        <w:rPr>
          <w:color w:val="595959" w:themeColor="text1" w:themeTint="A6"/>
        </w:rPr>
      </w:pPr>
      <w:r w:rsidRPr="00172402">
        <w:rPr>
          <w:color w:val="595959" w:themeColor="text1" w:themeTint="A6"/>
        </w:rPr>
        <w:t>This form is to be used to</w:t>
      </w:r>
      <w:r w:rsidR="00230312" w:rsidRPr="00172402">
        <w:rPr>
          <w:color w:val="595959" w:themeColor="text1" w:themeTint="A6"/>
        </w:rPr>
        <w:t xml:space="preserve"> submit a </w:t>
      </w:r>
      <w:r w:rsidR="0073303C" w:rsidRPr="00172402">
        <w:rPr>
          <w:color w:val="595959" w:themeColor="text1" w:themeTint="A6"/>
        </w:rPr>
        <w:t>Letter of Intent (LOI)</w:t>
      </w:r>
      <w:r w:rsidR="00EB7C26" w:rsidRPr="00172402">
        <w:rPr>
          <w:color w:val="595959" w:themeColor="text1" w:themeTint="A6"/>
        </w:rPr>
        <w:t xml:space="preserve"> to </w:t>
      </w:r>
      <w:r w:rsidR="00B4373F" w:rsidRPr="00172402">
        <w:rPr>
          <w:color w:val="595959" w:themeColor="text1" w:themeTint="A6"/>
        </w:rPr>
        <w:t xml:space="preserve">seek funding from </w:t>
      </w:r>
      <w:r w:rsidR="00EB7C26" w:rsidRPr="00172402">
        <w:rPr>
          <w:color w:val="595959" w:themeColor="text1" w:themeTint="A6"/>
        </w:rPr>
        <w:t>the CSRF</w:t>
      </w:r>
      <w:r w:rsidRPr="00172402">
        <w:rPr>
          <w:color w:val="595959" w:themeColor="text1" w:themeTint="A6"/>
        </w:rPr>
        <w:t>.</w:t>
      </w:r>
    </w:p>
    <w:p w14:paraId="15BB0F28" w14:textId="0B5D6123" w:rsidR="00151DF8" w:rsidRDefault="00F4028A" w:rsidP="00F4028A">
      <w:pPr>
        <w:spacing w:before="80" w:after="0"/>
        <w:jc w:val="both"/>
      </w:pPr>
      <w:r w:rsidRPr="008920EC">
        <w:rPr>
          <w:color w:val="595959" w:themeColor="text1" w:themeTint="A6"/>
          <w:u w:val="single"/>
        </w:rPr>
        <w:t xml:space="preserve">ALL sections must </w:t>
      </w:r>
      <w:r w:rsidRPr="004C3210">
        <w:rPr>
          <w:color w:val="595959" w:themeColor="text1" w:themeTint="A6"/>
          <w:u w:val="single"/>
        </w:rPr>
        <w:t xml:space="preserve">be </w:t>
      </w:r>
      <w:r w:rsidR="00230312" w:rsidRPr="004C3210">
        <w:rPr>
          <w:color w:val="595959" w:themeColor="text1" w:themeTint="A6"/>
          <w:u w:val="single"/>
        </w:rPr>
        <w:t>complete</w:t>
      </w:r>
      <w:r w:rsidRPr="004C3210">
        <w:rPr>
          <w:color w:val="595959" w:themeColor="text1" w:themeTint="A6"/>
          <w:u w:val="single"/>
        </w:rPr>
        <w:t>d</w:t>
      </w:r>
      <w:r w:rsidRPr="004C3210">
        <w:rPr>
          <w:color w:val="595959" w:themeColor="text1" w:themeTint="A6"/>
        </w:rPr>
        <w:t xml:space="preserve">, except </w:t>
      </w:r>
      <w:r w:rsidR="007736E4">
        <w:rPr>
          <w:color w:val="595959" w:themeColor="text1" w:themeTint="A6"/>
        </w:rPr>
        <w:t>where noted</w:t>
      </w:r>
      <w:r w:rsidRPr="007736E4">
        <w:rPr>
          <w:color w:val="595959" w:themeColor="text1" w:themeTint="A6"/>
        </w:rPr>
        <w:t xml:space="preserve"> </w:t>
      </w:r>
      <w:r w:rsidR="007736E4">
        <w:rPr>
          <w:color w:val="595959" w:themeColor="text1" w:themeTint="A6"/>
        </w:rPr>
        <w:t>“</w:t>
      </w:r>
      <w:r w:rsidRPr="007736E4">
        <w:rPr>
          <w:color w:val="595959" w:themeColor="text1" w:themeTint="A6"/>
        </w:rPr>
        <w:t>if applicable</w:t>
      </w:r>
      <w:r w:rsidR="007736E4">
        <w:rPr>
          <w:color w:val="595959" w:themeColor="text1" w:themeTint="A6"/>
        </w:rPr>
        <w:t>”</w:t>
      </w:r>
      <w:r w:rsidRPr="007736E4">
        <w:rPr>
          <w:color w:val="595959" w:themeColor="text1" w:themeTint="A6"/>
        </w:rPr>
        <w:t>.</w:t>
      </w:r>
      <w:r>
        <w:t xml:space="preserve"> </w:t>
      </w:r>
      <w:r w:rsidR="008A53CF">
        <w:t xml:space="preserve"> </w:t>
      </w:r>
    </w:p>
    <w:p w14:paraId="444126BB" w14:textId="77777777" w:rsidR="00151DF8" w:rsidRDefault="00151DF8"/>
    <w:tbl>
      <w:tblPr>
        <w:tblStyle w:val="TableGrid"/>
        <w:tblW w:w="10615" w:type="dxa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1522"/>
        <w:gridCol w:w="813"/>
        <w:gridCol w:w="1527"/>
        <w:gridCol w:w="453"/>
        <w:gridCol w:w="2520"/>
        <w:gridCol w:w="1170"/>
        <w:gridCol w:w="380"/>
        <w:gridCol w:w="70"/>
        <w:gridCol w:w="498"/>
        <w:gridCol w:w="42"/>
        <w:gridCol w:w="1620"/>
      </w:tblGrid>
      <w:tr w:rsidR="000F2F5A" w14:paraId="791AACD0" w14:textId="77777777" w:rsidTr="00A020DF">
        <w:trPr>
          <w:trHeight w:val="288"/>
        </w:trPr>
        <w:tc>
          <w:tcPr>
            <w:tcW w:w="2335" w:type="dxa"/>
            <w:gridSpan w:val="2"/>
            <w:shd w:val="clear" w:color="auto" w:fill="BDD6EE" w:themeFill="accent1" w:themeFillTint="66"/>
          </w:tcPr>
          <w:p w14:paraId="1277AC6D" w14:textId="264B71B5" w:rsidR="000F2F5A" w:rsidRPr="00357CB3" w:rsidRDefault="00CD0255" w:rsidP="000F2F5A">
            <w:pPr>
              <w:spacing w:after="0"/>
              <w:rPr>
                <w:b/>
              </w:rPr>
            </w:pPr>
            <w:r w:rsidRPr="00357CB3">
              <w:rPr>
                <w:b/>
              </w:rPr>
              <w:t xml:space="preserve">1. </w:t>
            </w:r>
            <w:r>
              <w:rPr>
                <w:b/>
              </w:rPr>
              <w:t>Research Area</w:t>
            </w:r>
            <w:r w:rsidRPr="00357CB3">
              <w:rPr>
                <w:b/>
              </w:rPr>
              <w:t>:</w:t>
            </w:r>
          </w:p>
        </w:tc>
        <w:tc>
          <w:tcPr>
            <w:tcW w:w="8280" w:type="dxa"/>
            <w:gridSpan w:val="9"/>
            <w:shd w:val="clear" w:color="auto" w:fill="auto"/>
          </w:tcPr>
          <w:p w14:paraId="74DDB94D" w14:textId="56A085C3" w:rsidR="000F2F5A" w:rsidRPr="000F2F5A" w:rsidRDefault="00A020DF" w:rsidP="002338FC">
            <w:pPr>
              <w:spacing w:after="0"/>
              <w:rPr>
                <w:szCs w:val="20"/>
              </w:rPr>
            </w:pPr>
            <w:r>
              <w:rPr>
                <w:color w:val="FF0000"/>
                <w:szCs w:val="20"/>
              </w:rPr>
              <w:t>Fisheries Science</w:t>
            </w:r>
            <w:r w:rsidR="00FD3BFB">
              <w:rPr>
                <w:color w:val="FF0000"/>
                <w:szCs w:val="20"/>
              </w:rPr>
              <w:t xml:space="preserve">  stock Assessment Science</w:t>
            </w:r>
          </w:p>
        </w:tc>
      </w:tr>
      <w:tr w:rsidR="000F2F5A" w14:paraId="59AE178D" w14:textId="77777777" w:rsidTr="00A020DF">
        <w:trPr>
          <w:trHeight w:val="288"/>
        </w:trPr>
        <w:tc>
          <w:tcPr>
            <w:tcW w:w="2335" w:type="dxa"/>
            <w:gridSpan w:val="2"/>
            <w:shd w:val="clear" w:color="auto" w:fill="BDD6EE" w:themeFill="accent1" w:themeFillTint="66"/>
          </w:tcPr>
          <w:p w14:paraId="4FEFE6BB" w14:textId="19AA76BB" w:rsidR="000F2F5A" w:rsidRDefault="00CD0255" w:rsidP="000F2F5A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>2. Research Focus</w:t>
            </w:r>
            <w:r w:rsidRPr="00357CB3">
              <w:rPr>
                <w:b/>
              </w:rPr>
              <w:t>:</w:t>
            </w:r>
          </w:p>
        </w:tc>
        <w:tc>
          <w:tcPr>
            <w:tcW w:w="8280" w:type="dxa"/>
            <w:gridSpan w:val="9"/>
            <w:shd w:val="clear" w:color="auto" w:fill="auto"/>
          </w:tcPr>
          <w:p w14:paraId="044156DD" w14:textId="4E719115" w:rsidR="000F2F5A" w:rsidRPr="00F8306B" w:rsidRDefault="00FD3BFB" w:rsidP="00170481">
            <w:pPr>
              <w:spacing w:after="0"/>
              <w:rPr>
                <w:rFonts w:cs="Arial"/>
                <w:szCs w:val="20"/>
              </w:rPr>
            </w:pPr>
            <w:r w:rsidRPr="00FD3BFB">
              <w:rPr>
                <w:rFonts w:cs="Arial"/>
                <w:szCs w:val="20"/>
              </w:rPr>
              <w:t>Ecosystem Approach to Fisheries Management</w:t>
            </w:r>
          </w:p>
        </w:tc>
      </w:tr>
      <w:tr w:rsidR="0012651F" w14:paraId="56687576" w14:textId="77777777" w:rsidTr="00A020DF">
        <w:trPr>
          <w:trHeight w:val="233"/>
        </w:trPr>
        <w:tc>
          <w:tcPr>
            <w:tcW w:w="2335" w:type="dxa"/>
            <w:gridSpan w:val="2"/>
            <w:vMerge w:val="restart"/>
            <w:shd w:val="clear" w:color="auto" w:fill="BDD6EE" w:themeFill="accent1" w:themeFillTint="66"/>
          </w:tcPr>
          <w:p w14:paraId="43C9F49A" w14:textId="2F05A30A" w:rsidR="0012651F" w:rsidRPr="00357CB3" w:rsidRDefault="00CD0255" w:rsidP="0012651F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>3. Research Priority:</w:t>
            </w:r>
          </w:p>
        </w:tc>
        <w:tc>
          <w:tcPr>
            <w:tcW w:w="6660" w:type="dxa"/>
            <w:gridSpan w:val="8"/>
            <w:vMerge w:val="restart"/>
            <w:shd w:val="clear" w:color="auto" w:fill="auto"/>
          </w:tcPr>
          <w:p w14:paraId="35EEE65F" w14:textId="2639CCC9" w:rsidR="0012651F" w:rsidRPr="00F8306B" w:rsidRDefault="00FD3BFB" w:rsidP="00F3174B">
            <w:pPr>
              <w:spacing w:after="0"/>
              <w:rPr>
                <w:rFonts w:cs="Arial"/>
                <w:szCs w:val="20"/>
              </w:rPr>
            </w:pPr>
            <w:r w:rsidRPr="00FD3BFB">
              <w:rPr>
                <w:rFonts w:cs="Arial"/>
                <w:szCs w:val="20"/>
                <w:u w:val="single"/>
              </w:rPr>
              <w:t>Multi-species Fisheries Science:</w:t>
            </w:r>
            <w:r w:rsidRPr="00FD3BFB">
              <w:rPr>
                <w:rFonts w:cs="Arial"/>
                <w:szCs w:val="20"/>
              </w:rPr>
              <w:t xml:space="preserve"> Investigating principles and approaches for multi-species stock assessment and science advice, such as predators and prey.</w:t>
            </w:r>
          </w:p>
        </w:tc>
        <w:tc>
          <w:tcPr>
            <w:tcW w:w="1620" w:type="dxa"/>
            <w:shd w:val="clear" w:color="auto" w:fill="BDD6EE" w:themeFill="accent1" w:themeFillTint="66"/>
          </w:tcPr>
          <w:p w14:paraId="2C766E0B" w14:textId="3A137E23" w:rsidR="0012651F" w:rsidRPr="00F8306B" w:rsidRDefault="0012651F" w:rsidP="0012651F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4. </w:t>
            </w:r>
            <w:r w:rsidRPr="00564984">
              <w:rPr>
                <w:rFonts w:cs="Arial"/>
                <w:b/>
                <w:szCs w:val="20"/>
              </w:rPr>
              <w:t>PIN</w:t>
            </w:r>
          </w:p>
        </w:tc>
      </w:tr>
      <w:tr w:rsidR="0012651F" w14:paraId="5720F077" w14:textId="77777777" w:rsidTr="00A020DF">
        <w:trPr>
          <w:trHeight w:val="232"/>
        </w:trPr>
        <w:tc>
          <w:tcPr>
            <w:tcW w:w="2335" w:type="dxa"/>
            <w:gridSpan w:val="2"/>
            <w:vMerge/>
            <w:shd w:val="clear" w:color="auto" w:fill="BDD6EE" w:themeFill="accent1" w:themeFillTint="66"/>
          </w:tcPr>
          <w:p w14:paraId="5A2276D3" w14:textId="77777777" w:rsidR="0012651F" w:rsidRDefault="0012651F" w:rsidP="0012651F">
            <w:pPr>
              <w:spacing w:after="0"/>
              <w:ind w:left="224" w:hanging="224"/>
              <w:rPr>
                <w:b/>
              </w:rPr>
            </w:pPr>
          </w:p>
        </w:tc>
        <w:tc>
          <w:tcPr>
            <w:tcW w:w="6660" w:type="dxa"/>
            <w:gridSpan w:val="8"/>
            <w:vMerge/>
            <w:shd w:val="clear" w:color="auto" w:fill="auto"/>
          </w:tcPr>
          <w:p w14:paraId="625B5A2E" w14:textId="77777777" w:rsidR="0012651F" w:rsidRPr="00F8306B" w:rsidRDefault="0012651F" w:rsidP="0012651F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7356998" w14:textId="0B74365D" w:rsidR="0012651F" w:rsidRPr="00F8306B" w:rsidRDefault="00A020DF" w:rsidP="00617545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FS-22-05</w:t>
            </w:r>
          </w:p>
        </w:tc>
      </w:tr>
      <w:tr w:rsidR="0012651F" w14:paraId="0A3B04F6" w14:textId="77777777" w:rsidTr="1CD0E113">
        <w:trPr>
          <w:trHeight w:hRule="exact" w:val="288"/>
        </w:trPr>
        <w:tc>
          <w:tcPr>
            <w:tcW w:w="10615" w:type="dxa"/>
            <w:gridSpan w:val="11"/>
            <w:shd w:val="clear" w:color="auto" w:fill="9CC2E5" w:themeFill="accent1" w:themeFillTint="99"/>
          </w:tcPr>
          <w:p w14:paraId="7408A1FB" w14:textId="7038F8C5" w:rsidR="0012651F" w:rsidRPr="00961172" w:rsidRDefault="00FB763E" w:rsidP="0012651F">
            <w:pPr>
              <w:spacing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12651F">
              <w:rPr>
                <w:rFonts w:cs="Arial"/>
                <w:b/>
                <w:szCs w:val="20"/>
              </w:rPr>
              <w:t xml:space="preserve">. </w:t>
            </w:r>
            <w:r w:rsidR="0012651F" w:rsidRPr="00961172">
              <w:rPr>
                <w:rFonts w:cs="Arial"/>
                <w:b/>
                <w:szCs w:val="20"/>
              </w:rPr>
              <w:t>Project Identification</w:t>
            </w:r>
          </w:p>
        </w:tc>
      </w:tr>
      <w:tr w:rsidR="0012651F" w14:paraId="07F2DA4E" w14:textId="77777777" w:rsidTr="005B3369">
        <w:trPr>
          <w:trHeight w:val="687"/>
        </w:trPr>
        <w:tc>
          <w:tcPr>
            <w:tcW w:w="2335" w:type="dxa"/>
            <w:gridSpan w:val="2"/>
            <w:shd w:val="clear" w:color="auto" w:fill="BDD6EE" w:themeFill="accent1" w:themeFillTint="66"/>
          </w:tcPr>
          <w:p w14:paraId="251A8E5A" w14:textId="376E86BB" w:rsidR="0012651F" w:rsidRPr="00A35154" w:rsidRDefault="00FB763E" w:rsidP="0012651F">
            <w:pPr>
              <w:spacing w:after="0"/>
              <w:ind w:left="223" w:hanging="223"/>
              <w:rPr>
                <w:b/>
              </w:rPr>
            </w:pPr>
            <w:r>
              <w:rPr>
                <w:b/>
              </w:rPr>
              <w:t>5</w:t>
            </w:r>
            <w:r w:rsidR="0012651F">
              <w:rPr>
                <w:b/>
              </w:rPr>
              <w:t>.1</w:t>
            </w:r>
            <w:r w:rsidR="0012651F" w:rsidRPr="00961172">
              <w:rPr>
                <w:b/>
              </w:rPr>
              <w:t xml:space="preserve"> Project Title:</w:t>
            </w:r>
          </w:p>
        </w:tc>
        <w:tc>
          <w:tcPr>
            <w:tcW w:w="8280" w:type="dxa"/>
            <w:gridSpan w:val="9"/>
            <w:shd w:val="clear" w:color="auto" w:fill="FFFFFF" w:themeFill="background1"/>
          </w:tcPr>
          <w:p w14:paraId="06D3D72F" w14:textId="457AC501" w:rsidR="0012651F" w:rsidRPr="00F62720" w:rsidRDefault="00A020DF" w:rsidP="00A020DF">
            <w:pPr>
              <w:spacing w:after="0"/>
            </w:pPr>
            <w:r>
              <w:t xml:space="preserve">Using the Maritimes Food Habits Database to Inform on Predator-Prey Dynamics of the main fish species of commercial interest feeding on forage species (i.e. northern shrimp) </w:t>
            </w:r>
          </w:p>
        </w:tc>
      </w:tr>
      <w:tr w:rsidR="0012651F" w:rsidRPr="00181D26" w14:paraId="5E3C832B" w14:textId="77777777" w:rsidTr="1CD0E113">
        <w:trPr>
          <w:trHeight w:hRule="exact" w:val="288"/>
        </w:trPr>
        <w:tc>
          <w:tcPr>
            <w:tcW w:w="8953" w:type="dxa"/>
            <w:gridSpan w:val="9"/>
            <w:shd w:val="clear" w:color="auto" w:fill="BDD6EE" w:themeFill="accent1" w:themeFillTint="66"/>
          </w:tcPr>
          <w:p w14:paraId="3DDB067C" w14:textId="29A74263" w:rsidR="0012651F" w:rsidRPr="00961172" w:rsidRDefault="00FB763E" w:rsidP="00D76D42">
            <w:pPr>
              <w:spacing w:after="0"/>
              <w:rPr>
                <w:rFonts w:cs="Arial"/>
                <w:szCs w:val="20"/>
                <w:highlight w:val="yellow"/>
              </w:rPr>
            </w:pPr>
            <w:r>
              <w:rPr>
                <w:b/>
              </w:rPr>
              <w:t>5</w:t>
            </w:r>
            <w:r w:rsidR="0012651F" w:rsidRPr="00961172">
              <w:rPr>
                <w:b/>
              </w:rPr>
              <w:t>.</w:t>
            </w:r>
            <w:r w:rsidR="0012651F">
              <w:rPr>
                <w:b/>
              </w:rPr>
              <w:t>2</w:t>
            </w:r>
            <w:r w:rsidR="0012651F" w:rsidRPr="00961172">
              <w:rPr>
                <w:b/>
              </w:rPr>
              <w:t xml:space="preserve"> </w:t>
            </w:r>
            <w:r w:rsidR="0012651F">
              <w:rPr>
                <w:b/>
              </w:rPr>
              <w:t xml:space="preserve">Amount </w:t>
            </w:r>
            <w:r w:rsidR="0012651F" w:rsidRPr="00961172">
              <w:rPr>
                <w:b/>
              </w:rPr>
              <w:t xml:space="preserve">of requested </w:t>
            </w:r>
            <w:r w:rsidR="0012651F" w:rsidRPr="00503AB7">
              <w:rPr>
                <w:b/>
              </w:rPr>
              <w:t xml:space="preserve">funding </w:t>
            </w:r>
            <w:r w:rsidR="0012651F" w:rsidRPr="00503AB7">
              <w:rPr>
                <w:sz w:val="18"/>
                <w:szCs w:val="18"/>
              </w:rPr>
              <w:t xml:space="preserve">- Enter total funding requested for the project [last cell of </w:t>
            </w:r>
            <w:r w:rsidR="00D76D42" w:rsidRPr="00503AB7">
              <w:rPr>
                <w:sz w:val="18"/>
                <w:szCs w:val="18"/>
              </w:rPr>
              <w:t>section 11.4</w:t>
            </w:r>
            <w:r w:rsidR="0012651F" w:rsidRPr="00503AB7">
              <w:rPr>
                <w:sz w:val="18"/>
                <w:szCs w:val="18"/>
              </w:rPr>
              <w:t>]</w:t>
            </w:r>
          </w:p>
        </w:tc>
        <w:tc>
          <w:tcPr>
            <w:tcW w:w="1662" w:type="dxa"/>
            <w:gridSpan w:val="2"/>
            <w:shd w:val="clear" w:color="auto" w:fill="auto"/>
            <w:vAlign w:val="center"/>
          </w:tcPr>
          <w:p w14:paraId="16949C4A" w14:textId="0038D6E1" w:rsidR="0012651F" w:rsidRPr="00EE4954" w:rsidRDefault="0012651F" w:rsidP="00DC4A23">
            <w:pPr>
              <w:spacing w:after="0"/>
              <w:jc w:val="center"/>
              <w:rPr>
                <w:rFonts w:cs="Arial"/>
                <w:szCs w:val="20"/>
                <w:highlight w:val="yellow"/>
              </w:rPr>
            </w:pPr>
            <w:r w:rsidRPr="003E2776">
              <w:rPr>
                <w:rFonts w:cs="Arial"/>
                <w:szCs w:val="20"/>
              </w:rPr>
              <w:t>$</w:t>
            </w:r>
            <w:r w:rsidR="00ED7F98">
              <w:rPr>
                <w:rFonts w:cs="Arial"/>
                <w:szCs w:val="20"/>
              </w:rPr>
              <w:t>21</w:t>
            </w:r>
            <w:r w:rsidR="00892460">
              <w:rPr>
                <w:rFonts w:cs="Arial"/>
                <w:szCs w:val="20"/>
              </w:rPr>
              <w:t>3</w:t>
            </w:r>
            <w:r w:rsidR="00DC4A23">
              <w:rPr>
                <w:rFonts w:cs="Arial"/>
                <w:szCs w:val="20"/>
              </w:rPr>
              <w:t>,</w:t>
            </w:r>
            <w:r w:rsidR="00812D12">
              <w:rPr>
                <w:rFonts w:cs="Arial"/>
                <w:szCs w:val="20"/>
              </w:rPr>
              <w:t>6</w:t>
            </w:r>
            <w:r w:rsidR="00DC4A23">
              <w:rPr>
                <w:rFonts w:cs="Arial"/>
                <w:szCs w:val="20"/>
              </w:rPr>
              <w:t>00</w:t>
            </w:r>
          </w:p>
        </w:tc>
      </w:tr>
      <w:tr w:rsidR="0012651F" w:rsidRPr="00181D26" w14:paraId="7D99B023" w14:textId="77777777" w:rsidTr="1CD0E113">
        <w:trPr>
          <w:trHeight w:hRule="exact" w:val="288"/>
        </w:trPr>
        <w:tc>
          <w:tcPr>
            <w:tcW w:w="8953" w:type="dxa"/>
            <w:gridSpan w:val="9"/>
            <w:shd w:val="clear" w:color="auto" w:fill="BDD6EE" w:themeFill="accent1" w:themeFillTint="66"/>
          </w:tcPr>
          <w:p w14:paraId="377B8FA4" w14:textId="508EBA01" w:rsidR="0012651F" w:rsidRPr="00961172" w:rsidRDefault="00FB763E" w:rsidP="0012651F">
            <w:pPr>
              <w:spacing w:after="0"/>
              <w:rPr>
                <w:rFonts w:cs="Arial"/>
                <w:szCs w:val="20"/>
              </w:rPr>
            </w:pPr>
            <w:r>
              <w:rPr>
                <w:b/>
              </w:rPr>
              <w:t>5</w:t>
            </w:r>
            <w:r w:rsidR="0012651F" w:rsidRPr="00961172">
              <w:rPr>
                <w:b/>
              </w:rPr>
              <w:t>.</w:t>
            </w:r>
            <w:r w:rsidR="0012651F">
              <w:rPr>
                <w:b/>
              </w:rPr>
              <w:t xml:space="preserve">3 Duration of requested funding </w:t>
            </w:r>
            <w:r w:rsidR="0012651F">
              <w:rPr>
                <w:sz w:val="18"/>
                <w:szCs w:val="18"/>
              </w:rPr>
              <w:t>- Enter 1, 2, or 3 years</w:t>
            </w:r>
          </w:p>
        </w:tc>
        <w:tc>
          <w:tcPr>
            <w:tcW w:w="1662" w:type="dxa"/>
            <w:gridSpan w:val="2"/>
            <w:shd w:val="clear" w:color="auto" w:fill="auto"/>
            <w:vAlign w:val="center"/>
          </w:tcPr>
          <w:p w14:paraId="1A4253E8" w14:textId="512DB8B2" w:rsidR="0012651F" w:rsidRDefault="009830EB" w:rsidP="0012651F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</w:tr>
      <w:tr w:rsidR="0012651F" w:rsidRPr="00181D26" w14:paraId="179C2C18" w14:textId="77777777" w:rsidTr="1CD0E113">
        <w:trPr>
          <w:trHeight w:hRule="exact" w:val="288"/>
        </w:trPr>
        <w:tc>
          <w:tcPr>
            <w:tcW w:w="8953" w:type="dxa"/>
            <w:gridSpan w:val="9"/>
            <w:shd w:val="clear" w:color="auto" w:fill="DEEAF6" w:themeFill="accent1" w:themeFillTint="33"/>
          </w:tcPr>
          <w:p w14:paraId="4EF246A7" w14:textId="5640A992" w:rsidR="0012651F" w:rsidRPr="00EE4954" w:rsidRDefault="00FB763E" w:rsidP="0012651F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5</w:t>
            </w:r>
            <w:r w:rsidR="0012651F" w:rsidRPr="00624B09">
              <w:rPr>
                <w:rFonts w:cs="Arial"/>
                <w:b/>
                <w:szCs w:val="20"/>
              </w:rPr>
              <w:t>.4</w:t>
            </w:r>
            <w:r w:rsidR="0012651F">
              <w:rPr>
                <w:rFonts w:cs="Arial"/>
                <w:szCs w:val="20"/>
              </w:rPr>
              <w:t xml:space="preserve"> </w:t>
            </w:r>
            <w:r w:rsidR="0012651F" w:rsidRPr="00EE4954">
              <w:rPr>
                <w:rFonts w:cs="Arial"/>
                <w:szCs w:val="20"/>
              </w:rPr>
              <w:t>If the project will take longer than 3 years, specify th</w:t>
            </w:r>
            <w:r w:rsidR="0012651F">
              <w:rPr>
                <w:rFonts w:cs="Arial"/>
                <w:szCs w:val="20"/>
              </w:rPr>
              <w:t>e expected total duration (if applicable)</w:t>
            </w:r>
          </w:p>
        </w:tc>
        <w:tc>
          <w:tcPr>
            <w:tcW w:w="1662" w:type="dxa"/>
            <w:gridSpan w:val="2"/>
            <w:shd w:val="clear" w:color="auto" w:fill="auto"/>
            <w:vAlign w:val="center"/>
          </w:tcPr>
          <w:p w14:paraId="7372D682" w14:textId="3D6FD3E3" w:rsidR="0012651F" w:rsidRPr="00EE4954" w:rsidRDefault="0012651F" w:rsidP="0012651F">
            <w:pPr>
              <w:spacing w:after="0"/>
              <w:jc w:val="center"/>
              <w:rPr>
                <w:rFonts w:cs="Arial"/>
                <w:szCs w:val="20"/>
                <w:highlight w:val="yellow"/>
              </w:rPr>
            </w:pPr>
          </w:p>
        </w:tc>
      </w:tr>
      <w:tr w:rsidR="0012651F" w:rsidRPr="00181D26" w14:paraId="20AAA025" w14:textId="77777777" w:rsidTr="00F61595">
        <w:trPr>
          <w:trHeight w:hRule="exact" w:val="504"/>
        </w:trPr>
        <w:tc>
          <w:tcPr>
            <w:tcW w:w="2335" w:type="dxa"/>
            <w:gridSpan w:val="2"/>
            <w:shd w:val="clear" w:color="auto" w:fill="9CC2E5" w:themeFill="accent1" w:themeFillTint="99"/>
          </w:tcPr>
          <w:p w14:paraId="35E837BF" w14:textId="204A2EDF" w:rsidR="0012651F" w:rsidRDefault="00FB763E" w:rsidP="001265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2651F" w:rsidRPr="3107BCBB">
              <w:rPr>
                <w:b/>
                <w:bCs/>
              </w:rPr>
              <w:t>.5 Principal Investigator (PI)</w:t>
            </w:r>
          </w:p>
        </w:tc>
        <w:tc>
          <w:tcPr>
            <w:tcW w:w="4500" w:type="dxa"/>
            <w:gridSpan w:val="3"/>
            <w:shd w:val="clear" w:color="auto" w:fill="auto"/>
          </w:tcPr>
          <w:p w14:paraId="202530B6" w14:textId="48D4B863" w:rsidR="0012651F" w:rsidRPr="000F2C3C" w:rsidRDefault="0012651F" w:rsidP="0012651F">
            <w:pPr>
              <w:spacing w:after="0"/>
              <w:rPr>
                <w:szCs w:val="20"/>
              </w:rPr>
            </w:pPr>
            <w:r w:rsidRPr="000F2C3C">
              <w:rPr>
                <w:szCs w:val="20"/>
              </w:rPr>
              <w:t>Name:</w:t>
            </w:r>
            <w:r w:rsidR="00045F21">
              <w:rPr>
                <w:szCs w:val="20"/>
              </w:rPr>
              <w:t xml:space="preserve"> Manon Cassista-Da</w:t>
            </w:r>
            <w:ins w:id="1" w:author="Cassista-Da Ros, Manon" w:date="2021-12-09T09:11:00Z">
              <w:r w:rsidR="00F547A4">
                <w:rPr>
                  <w:szCs w:val="20"/>
                </w:rPr>
                <w:t xml:space="preserve"> </w:t>
              </w:r>
            </w:ins>
            <w:r w:rsidR="00045F21">
              <w:rPr>
                <w:szCs w:val="20"/>
              </w:rPr>
              <w:t>Ros</w:t>
            </w:r>
          </w:p>
          <w:p w14:paraId="28AF623F" w14:textId="28D922FA" w:rsidR="0012651F" w:rsidRPr="000F2C3C" w:rsidRDefault="0012651F" w:rsidP="0012651F">
            <w:pPr>
              <w:spacing w:after="0"/>
              <w:rPr>
                <w:szCs w:val="20"/>
              </w:rPr>
            </w:pPr>
            <w:r w:rsidRPr="000F2C3C">
              <w:rPr>
                <w:szCs w:val="20"/>
              </w:rPr>
              <w:t>Email:</w:t>
            </w:r>
            <w:r w:rsidR="00D44862">
              <w:rPr>
                <w:szCs w:val="20"/>
              </w:rPr>
              <w:t xml:space="preserve"> Manon.cassista-DaR</w:t>
            </w:r>
            <w:r w:rsidR="00045F21">
              <w:rPr>
                <w:szCs w:val="20"/>
              </w:rPr>
              <w:t>os@dfo-mpo.gc.ca</w:t>
            </w:r>
          </w:p>
        </w:tc>
        <w:tc>
          <w:tcPr>
            <w:tcW w:w="1170" w:type="dxa"/>
            <w:shd w:val="clear" w:color="auto" w:fill="9CC2E5" w:themeFill="accent1" w:themeFillTint="99"/>
          </w:tcPr>
          <w:p w14:paraId="6B58C5C7" w14:textId="34029015" w:rsidR="0012651F" w:rsidRDefault="0012651F" w:rsidP="0012651F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Lead Region:</w:t>
            </w:r>
          </w:p>
        </w:tc>
        <w:tc>
          <w:tcPr>
            <w:tcW w:w="2610" w:type="dxa"/>
            <w:gridSpan w:val="5"/>
            <w:shd w:val="clear" w:color="auto" w:fill="auto"/>
            <w:vAlign w:val="center"/>
          </w:tcPr>
          <w:p w14:paraId="47A85AA7" w14:textId="167D3FF4" w:rsidR="0012651F" w:rsidRPr="00181D26" w:rsidRDefault="00045F21" w:rsidP="0012651F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Maritimes</w:t>
            </w:r>
          </w:p>
        </w:tc>
      </w:tr>
      <w:tr w:rsidR="0012651F" w:rsidRPr="00181D26" w14:paraId="7A8DFD57" w14:textId="77777777" w:rsidTr="00F61595">
        <w:trPr>
          <w:trHeight w:hRule="exact" w:val="504"/>
        </w:trPr>
        <w:tc>
          <w:tcPr>
            <w:tcW w:w="2335" w:type="dxa"/>
            <w:gridSpan w:val="2"/>
            <w:shd w:val="clear" w:color="auto" w:fill="DEEAF6" w:themeFill="accent1" w:themeFillTint="33"/>
          </w:tcPr>
          <w:p w14:paraId="630173FD" w14:textId="6A2D70E7" w:rsidR="0012651F" w:rsidRDefault="00FB763E" w:rsidP="0012651F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5</w:t>
            </w:r>
            <w:r w:rsidR="0012651F" w:rsidRPr="00181D26">
              <w:rPr>
                <w:b/>
                <w:szCs w:val="20"/>
              </w:rPr>
              <w:t>.</w:t>
            </w:r>
            <w:r w:rsidR="0012651F">
              <w:rPr>
                <w:b/>
                <w:szCs w:val="20"/>
              </w:rPr>
              <w:t>6</w:t>
            </w:r>
            <w:r w:rsidR="0012651F" w:rsidRPr="00181D26">
              <w:rPr>
                <w:b/>
                <w:szCs w:val="20"/>
              </w:rPr>
              <w:t xml:space="preserve"> </w:t>
            </w:r>
            <w:r w:rsidR="0012651F">
              <w:rPr>
                <w:b/>
                <w:szCs w:val="20"/>
              </w:rPr>
              <w:t>Co-PI:</w:t>
            </w:r>
          </w:p>
          <w:p w14:paraId="3BAE4A38" w14:textId="6101ACAE" w:rsidR="0012651F" w:rsidRPr="000F2C3C" w:rsidRDefault="0012651F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(if applicable)</w:t>
            </w:r>
          </w:p>
        </w:tc>
        <w:tc>
          <w:tcPr>
            <w:tcW w:w="4500" w:type="dxa"/>
            <w:gridSpan w:val="3"/>
            <w:shd w:val="clear" w:color="auto" w:fill="auto"/>
          </w:tcPr>
          <w:p w14:paraId="23F52AB4" w14:textId="59632330" w:rsidR="0012651F" w:rsidRPr="000F2C3C" w:rsidRDefault="008513C4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Name:</w:t>
            </w:r>
          </w:p>
          <w:p w14:paraId="286220EF" w14:textId="2341F95D" w:rsidR="0012651F" w:rsidRPr="00181D26" w:rsidRDefault="0012651F" w:rsidP="008513C4">
            <w:pPr>
              <w:spacing w:after="0"/>
              <w:rPr>
                <w:b/>
                <w:szCs w:val="20"/>
              </w:rPr>
            </w:pPr>
            <w:r w:rsidRPr="000F2C3C">
              <w:rPr>
                <w:szCs w:val="20"/>
              </w:rPr>
              <w:t>Email: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6AED296D" w14:textId="3CA457BD" w:rsidR="0012651F" w:rsidRDefault="0012651F" w:rsidP="0012651F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Co-PI R</w:t>
            </w:r>
            <w:r w:rsidRPr="00181D26">
              <w:rPr>
                <w:b/>
                <w:szCs w:val="20"/>
              </w:rPr>
              <w:t>egion:</w:t>
            </w:r>
          </w:p>
          <w:p w14:paraId="57963B74" w14:textId="2ED2B497" w:rsidR="0012651F" w:rsidRPr="00593BD8" w:rsidRDefault="0012651F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(if applicable)</w:t>
            </w:r>
          </w:p>
        </w:tc>
        <w:tc>
          <w:tcPr>
            <w:tcW w:w="2610" w:type="dxa"/>
            <w:gridSpan w:val="5"/>
            <w:shd w:val="clear" w:color="auto" w:fill="auto"/>
            <w:vAlign w:val="center"/>
          </w:tcPr>
          <w:p w14:paraId="6DF5676F" w14:textId="5104FC2F" w:rsidR="0012651F" w:rsidRPr="00181D26" w:rsidRDefault="0012651F" w:rsidP="00265D78">
            <w:pPr>
              <w:spacing w:after="0"/>
              <w:jc w:val="center"/>
              <w:rPr>
                <w:b/>
                <w:szCs w:val="20"/>
              </w:rPr>
            </w:pPr>
          </w:p>
        </w:tc>
      </w:tr>
      <w:tr w:rsidR="0012651F" w:rsidRPr="00181D26" w14:paraId="6CACA038" w14:textId="77777777" w:rsidTr="1CD0E113">
        <w:trPr>
          <w:trHeight w:hRule="exact" w:val="360"/>
        </w:trPr>
        <w:tc>
          <w:tcPr>
            <w:tcW w:w="10615" w:type="dxa"/>
            <w:gridSpan w:val="11"/>
            <w:shd w:val="clear" w:color="auto" w:fill="9CC2E5" w:themeFill="accent1" w:themeFillTint="99"/>
            <w:vAlign w:val="center"/>
          </w:tcPr>
          <w:p w14:paraId="06E3CFEE" w14:textId="4D511DAA" w:rsidR="0012651F" w:rsidRPr="00181D26" w:rsidRDefault="00FB763E" w:rsidP="0012651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12651F" w:rsidRPr="4C6D0175">
              <w:rPr>
                <w:b/>
                <w:bCs/>
              </w:rPr>
              <w:t xml:space="preserve">. Research </w:t>
            </w:r>
            <w:r w:rsidR="0012651F" w:rsidRPr="4C6D0175">
              <w:rPr>
                <w:b/>
                <w:bCs/>
                <w:u w:val="single"/>
              </w:rPr>
              <w:t>team</w:t>
            </w:r>
            <w:r w:rsidR="0012651F">
              <w:t xml:space="preserve"> (list all key collaborators/partners, provide % of identified FTE time going towards project)</w:t>
            </w:r>
            <w:r w:rsidR="0012651F" w:rsidRPr="4C6D0175">
              <w:rPr>
                <w:b/>
                <w:bCs/>
              </w:rPr>
              <w:t>:</w:t>
            </w:r>
          </w:p>
        </w:tc>
      </w:tr>
      <w:tr w:rsidR="0012651F" w:rsidRPr="00181D26" w14:paraId="023FA5B2" w14:textId="77777777" w:rsidTr="00F61595">
        <w:trPr>
          <w:trHeight w:hRule="exact" w:val="681"/>
        </w:trPr>
        <w:tc>
          <w:tcPr>
            <w:tcW w:w="2335" w:type="dxa"/>
            <w:gridSpan w:val="2"/>
            <w:shd w:val="clear" w:color="auto" w:fill="DEEAF6" w:themeFill="accent1" w:themeFillTint="33"/>
          </w:tcPr>
          <w:p w14:paraId="358B7E7A" w14:textId="77777777" w:rsidR="0012651F" w:rsidRPr="001024E8" w:rsidRDefault="0012651F" w:rsidP="0012651F">
            <w:pPr>
              <w:spacing w:after="0"/>
              <w:jc w:val="center"/>
              <w:rPr>
                <w:b/>
                <w:szCs w:val="20"/>
              </w:rPr>
            </w:pPr>
            <w:r w:rsidRPr="001024E8">
              <w:rPr>
                <w:b/>
                <w:szCs w:val="20"/>
              </w:rPr>
              <w:t>Name</w:t>
            </w:r>
          </w:p>
        </w:tc>
        <w:tc>
          <w:tcPr>
            <w:tcW w:w="4500" w:type="dxa"/>
            <w:gridSpan w:val="3"/>
            <w:shd w:val="clear" w:color="auto" w:fill="DEEAF6" w:themeFill="accent1" w:themeFillTint="33"/>
          </w:tcPr>
          <w:p w14:paraId="2DC31454" w14:textId="77777777" w:rsidR="0012651F" w:rsidRDefault="0012651F" w:rsidP="0012651F">
            <w:pPr>
              <w:spacing w:after="0"/>
              <w:jc w:val="center"/>
              <w:rPr>
                <w:b/>
                <w:szCs w:val="20"/>
              </w:rPr>
            </w:pPr>
            <w:r w:rsidRPr="001024E8">
              <w:rPr>
                <w:b/>
                <w:szCs w:val="20"/>
              </w:rPr>
              <w:t>Role in the project</w:t>
            </w:r>
          </w:p>
          <w:p w14:paraId="437FEB28" w14:textId="2CC168CD" w:rsidR="0012651F" w:rsidRPr="001024E8" w:rsidRDefault="0012651F" w:rsidP="0012651F">
            <w:pPr>
              <w:spacing w:after="0"/>
              <w:jc w:val="center"/>
              <w:rPr>
                <w:sz w:val="18"/>
                <w:szCs w:val="18"/>
              </w:rPr>
            </w:pPr>
            <w:r w:rsidRPr="001024E8">
              <w:rPr>
                <w:sz w:val="18"/>
                <w:szCs w:val="18"/>
              </w:rPr>
              <w:t>(estimated % FTE time, and key expertise)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252D8D26" w14:textId="77777777" w:rsidR="0012651F" w:rsidRDefault="0012651F" w:rsidP="0012651F">
            <w:pPr>
              <w:spacing w:after="0"/>
              <w:jc w:val="center"/>
              <w:rPr>
                <w:b/>
                <w:szCs w:val="20"/>
              </w:rPr>
            </w:pPr>
            <w:r w:rsidRPr="001024E8">
              <w:rPr>
                <w:b/>
                <w:szCs w:val="20"/>
              </w:rPr>
              <w:t>Region</w:t>
            </w:r>
          </w:p>
          <w:p w14:paraId="40764A6A" w14:textId="23178A2E" w:rsidR="0012651F" w:rsidRPr="001024E8" w:rsidRDefault="0012651F" w:rsidP="0012651F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(enter ‘external’ if not from DFO)</w:t>
            </w:r>
          </w:p>
        </w:tc>
        <w:tc>
          <w:tcPr>
            <w:tcW w:w="2610" w:type="dxa"/>
            <w:gridSpan w:val="5"/>
            <w:shd w:val="clear" w:color="auto" w:fill="DEEAF6" w:themeFill="accent1" w:themeFillTint="33"/>
          </w:tcPr>
          <w:p w14:paraId="1D6D3965" w14:textId="30FA2F0B" w:rsidR="0012651F" w:rsidRPr="00181D26" w:rsidRDefault="0012651F" w:rsidP="0012651F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17"/>
              </w:rPr>
              <w:t>If partner / collaborator is external, identify the institution:</w:t>
            </w:r>
          </w:p>
        </w:tc>
      </w:tr>
      <w:tr w:rsidR="0012651F" w:rsidRPr="00181D26" w14:paraId="7A76E120" w14:textId="77777777" w:rsidTr="00F61595">
        <w:trPr>
          <w:trHeight w:hRule="exact" w:val="537"/>
        </w:trPr>
        <w:tc>
          <w:tcPr>
            <w:tcW w:w="2335" w:type="dxa"/>
            <w:gridSpan w:val="2"/>
            <w:vAlign w:val="center"/>
          </w:tcPr>
          <w:p w14:paraId="5EC45483" w14:textId="28B1BD07" w:rsidR="0012651F" w:rsidRPr="00181D26" w:rsidRDefault="00045F21" w:rsidP="0012651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Manon Cassista-Da</w:t>
            </w:r>
            <w:r w:rsidR="005B3369">
              <w:rPr>
                <w:szCs w:val="20"/>
              </w:rPr>
              <w:t xml:space="preserve"> </w:t>
            </w:r>
            <w:r>
              <w:rPr>
                <w:szCs w:val="20"/>
              </w:rPr>
              <w:t>Ros</w:t>
            </w:r>
          </w:p>
        </w:tc>
        <w:tc>
          <w:tcPr>
            <w:tcW w:w="4500" w:type="dxa"/>
            <w:gridSpan w:val="3"/>
            <w:vAlign w:val="center"/>
          </w:tcPr>
          <w:p w14:paraId="2CEAFDEF" w14:textId="14F231A8" w:rsidR="0012651F" w:rsidRPr="00181D26" w:rsidRDefault="00290BED" w:rsidP="00290BED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Project Lead</w:t>
            </w:r>
            <w:r w:rsidR="00045F21">
              <w:rPr>
                <w:szCs w:val="20"/>
              </w:rPr>
              <w:t xml:space="preserve">; </w:t>
            </w:r>
            <w:r w:rsidR="009812B5">
              <w:rPr>
                <w:szCs w:val="20"/>
              </w:rPr>
              <w:t>25</w:t>
            </w:r>
            <w:r w:rsidR="00045F21">
              <w:rPr>
                <w:szCs w:val="20"/>
              </w:rPr>
              <w:t>% FTE</w:t>
            </w:r>
            <w:r>
              <w:rPr>
                <w:szCs w:val="20"/>
              </w:rPr>
              <w:t>, prey-predator dynamics and stock assessment</w:t>
            </w:r>
          </w:p>
        </w:tc>
        <w:tc>
          <w:tcPr>
            <w:tcW w:w="1170" w:type="dxa"/>
            <w:vAlign w:val="center"/>
          </w:tcPr>
          <w:p w14:paraId="4E1C8A39" w14:textId="505D2A33" w:rsidR="0012651F" w:rsidRPr="00181D26" w:rsidRDefault="005B3369" w:rsidP="007F729A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DFO-MAR</w:t>
            </w:r>
          </w:p>
        </w:tc>
        <w:tc>
          <w:tcPr>
            <w:tcW w:w="2610" w:type="dxa"/>
            <w:gridSpan w:val="5"/>
            <w:vAlign w:val="center"/>
          </w:tcPr>
          <w:p w14:paraId="37EF82BA" w14:textId="2AF5FAD9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</w:tr>
      <w:tr w:rsidR="005B3369" w:rsidRPr="00181D26" w14:paraId="37BB4472" w14:textId="77777777" w:rsidTr="00F61595">
        <w:trPr>
          <w:trHeight w:hRule="exact" w:val="609"/>
        </w:trPr>
        <w:tc>
          <w:tcPr>
            <w:tcW w:w="2335" w:type="dxa"/>
            <w:gridSpan w:val="2"/>
            <w:vAlign w:val="center"/>
          </w:tcPr>
          <w:p w14:paraId="3DA7745F" w14:textId="2D38A477" w:rsidR="005B3369" w:rsidRPr="00181D26" w:rsidRDefault="005B3369" w:rsidP="005B336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Jessica Cosham</w:t>
            </w:r>
          </w:p>
        </w:tc>
        <w:tc>
          <w:tcPr>
            <w:tcW w:w="4500" w:type="dxa"/>
            <w:gridSpan w:val="3"/>
            <w:vAlign w:val="center"/>
          </w:tcPr>
          <w:p w14:paraId="5C284224" w14:textId="121599E6" w:rsidR="005B3369" w:rsidRPr="00181D26" w:rsidRDefault="005B3369" w:rsidP="005B336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Project support; 20% FTE, spatial analysis</w:t>
            </w:r>
          </w:p>
        </w:tc>
        <w:tc>
          <w:tcPr>
            <w:tcW w:w="1170" w:type="dxa"/>
          </w:tcPr>
          <w:p w14:paraId="0F7E52EC" w14:textId="03460889" w:rsidR="005B3369" w:rsidRPr="00181D26" w:rsidRDefault="005B3369" w:rsidP="007F729A">
            <w:pPr>
              <w:spacing w:after="0"/>
              <w:jc w:val="center"/>
              <w:rPr>
                <w:szCs w:val="20"/>
              </w:rPr>
            </w:pPr>
            <w:r w:rsidRPr="009E0F2F">
              <w:rPr>
                <w:szCs w:val="20"/>
              </w:rPr>
              <w:t>DFO-MAR</w:t>
            </w:r>
          </w:p>
        </w:tc>
        <w:tc>
          <w:tcPr>
            <w:tcW w:w="2610" w:type="dxa"/>
            <w:gridSpan w:val="5"/>
            <w:vAlign w:val="center"/>
          </w:tcPr>
          <w:p w14:paraId="7C3FD42A" w14:textId="350A75F7" w:rsidR="005B3369" w:rsidRPr="00181D26" w:rsidRDefault="005B3369" w:rsidP="005B3369">
            <w:pPr>
              <w:spacing w:after="0"/>
              <w:rPr>
                <w:szCs w:val="20"/>
              </w:rPr>
            </w:pPr>
          </w:p>
        </w:tc>
      </w:tr>
      <w:tr w:rsidR="005B3369" w:rsidRPr="00181D26" w14:paraId="699AC1FF" w14:textId="77777777" w:rsidTr="00F61595">
        <w:trPr>
          <w:trHeight w:hRule="exact" w:val="600"/>
        </w:trPr>
        <w:tc>
          <w:tcPr>
            <w:tcW w:w="2335" w:type="dxa"/>
            <w:gridSpan w:val="2"/>
            <w:vAlign w:val="center"/>
          </w:tcPr>
          <w:p w14:paraId="263DA68D" w14:textId="7BF0D8D3" w:rsidR="005B3369" w:rsidRPr="00181D26" w:rsidRDefault="00F547A4" w:rsidP="005B336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Carissa Wilson</w:t>
            </w:r>
            <w:r w:rsidR="005B3369">
              <w:rPr>
                <w:szCs w:val="20"/>
              </w:rPr>
              <w:t xml:space="preserve"> EG-03</w:t>
            </w:r>
            <w:r>
              <w:rPr>
                <w:szCs w:val="20"/>
              </w:rPr>
              <w:t>, term extension</w:t>
            </w:r>
          </w:p>
        </w:tc>
        <w:tc>
          <w:tcPr>
            <w:tcW w:w="4500" w:type="dxa"/>
            <w:gridSpan w:val="3"/>
            <w:vAlign w:val="center"/>
          </w:tcPr>
          <w:p w14:paraId="262B4099" w14:textId="7415F424" w:rsidR="005B3369" w:rsidRPr="00181D26" w:rsidRDefault="005B3369" w:rsidP="005B336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Project support; 100% FTE, diet and meta-analyses</w:t>
            </w:r>
          </w:p>
        </w:tc>
        <w:tc>
          <w:tcPr>
            <w:tcW w:w="1170" w:type="dxa"/>
          </w:tcPr>
          <w:p w14:paraId="6459EB19" w14:textId="215F0A1E" w:rsidR="005B3369" w:rsidRPr="00181D26" w:rsidRDefault="005B3369" w:rsidP="007F729A">
            <w:pPr>
              <w:spacing w:after="0"/>
              <w:jc w:val="center"/>
              <w:rPr>
                <w:szCs w:val="20"/>
              </w:rPr>
            </w:pPr>
            <w:r w:rsidRPr="009E0F2F">
              <w:rPr>
                <w:szCs w:val="20"/>
              </w:rPr>
              <w:t>DFO-MAR</w:t>
            </w:r>
          </w:p>
        </w:tc>
        <w:tc>
          <w:tcPr>
            <w:tcW w:w="2610" w:type="dxa"/>
            <w:gridSpan w:val="5"/>
            <w:vAlign w:val="center"/>
          </w:tcPr>
          <w:p w14:paraId="689CFCCA" w14:textId="0396E2CC" w:rsidR="005B3369" w:rsidRPr="00181D26" w:rsidRDefault="005B3369" w:rsidP="005B3369">
            <w:pPr>
              <w:spacing w:after="0"/>
              <w:rPr>
                <w:szCs w:val="20"/>
              </w:rPr>
            </w:pPr>
          </w:p>
        </w:tc>
      </w:tr>
      <w:tr w:rsidR="005B3369" w:rsidRPr="00181D26" w14:paraId="78BE3238" w14:textId="77777777" w:rsidTr="00F61595">
        <w:trPr>
          <w:trHeight w:hRule="exact" w:val="915"/>
        </w:trPr>
        <w:tc>
          <w:tcPr>
            <w:tcW w:w="2335" w:type="dxa"/>
            <w:gridSpan w:val="2"/>
            <w:vAlign w:val="center"/>
          </w:tcPr>
          <w:p w14:paraId="71115410" w14:textId="33822210" w:rsidR="005B3369" w:rsidRPr="00181D26" w:rsidRDefault="005B3369" w:rsidP="005B336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Allan Debertin</w:t>
            </w:r>
          </w:p>
        </w:tc>
        <w:tc>
          <w:tcPr>
            <w:tcW w:w="4500" w:type="dxa"/>
            <w:gridSpan w:val="3"/>
            <w:vAlign w:val="center"/>
          </w:tcPr>
          <w:p w14:paraId="40D2D064" w14:textId="1B5BE621" w:rsidR="005B3369" w:rsidRPr="00181D26" w:rsidRDefault="005B3369" w:rsidP="005B336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Collaborator; Time: 1% Yr1, 3% Yr2, 5% Yr3; expertise: At</w:t>
            </w:r>
            <w:r w:rsidR="00912A33">
              <w:rPr>
                <w:szCs w:val="20"/>
              </w:rPr>
              <w:t>lantic Herring fishery</w:t>
            </w:r>
          </w:p>
        </w:tc>
        <w:tc>
          <w:tcPr>
            <w:tcW w:w="1170" w:type="dxa"/>
          </w:tcPr>
          <w:p w14:paraId="7291596D" w14:textId="53B8822C" w:rsidR="005B3369" w:rsidRPr="00181D26" w:rsidRDefault="005B3369" w:rsidP="007F729A">
            <w:pPr>
              <w:spacing w:after="0"/>
              <w:jc w:val="center"/>
              <w:rPr>
                <w:szCs w:val="20"/>
              </w:rPr>
            </w:pPr>
            <w:r w:rsidRPr="009E0F2F">
              <w:rPr>
                <w:szCs w:val="20"/>
              </w:rPr>
              <w:t>DFO-MAR</w:t>
            </w:r>
          </w:p>
        </w:tc>
        <w:tc>
          <w:tcPr>
            <w:tcW w:w="2610" w:type="dxa"/>
            <w:gridSpan w:val="5"/>
            <w:vAlign w:val="center"/>
          </w:tcPr>
          <w:p w14:paraId="4D20A747" w14:textId="5F823FEA" w:rsidR="005B3369" w:rsidRPr="00181D26" w:rsidRDefault="005B3369" w:rsidP="005B3369">
            <w:pPr>
              <w:spacing w:after="0"/>
              <w:rPr>
                <w:szCs w:val="20"/>
              </w:rPr>
            </w:pPr>
          </w:p>
        </w:tc>
      </w:tr>
      <w:tr w:rsidR="005B3369" w:rsidRPr="00181D26" w14:paraId="45149F7C" w14:textId="77777777" w:rsidTr="00F61595">
        <w:trPr>
          <w:trHeight w:hRule="exact" w:val="798"/>
        </w:trPr>
        <w:tc>
          <w:tcPr>
            <w:tcW w:w="2335" w:type="dxa"/>
            <w:gridSpan w:val="2"/>
            <w:vAlign w:val="center"/>
          </w:tcPr>
          <w:p w14:paraId="33998FF9" w14:textId="49787DF6" w:rsidR="005B3369" w:rsidRPr="00181D26" w:rsidRDefault="005B3369" w:rsidP="005B336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Monica Finley</w:t>
            </w:r>
          </w:p>
        </w:tc>
        <w:tc>
          <w:tcPr>
            <w:tcW w:w="4500" w:type="dxa"/>
            <w:gridSpan w:val="3"/>
            <w:vAlign w:val="center"/>
          </w:tcPr>
          <w:p w14:paraId="2535003A" w14:textId="39A73797" w:rsidR="005B3369" w:rsidRPr="00181D26" w:rsidRDefault="005B3369" w:rsidP="005B336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Collaborator; Time: 1% Yr1, 3% Yr2, 5% Yr3; expertise: Haddock fishery</w:t>
            </w:r>
          </w:p>
        </w:tc>
        <w:tc>
          <w:tcPr>
            <w:tcW w:w="1170" w:type="dxa"/>
          </w:tcPr>
          <w:p w14:paraId="7D567075" w14:textId="482D948E" w:rsidR="005B3369" w:rsidRPr="00181D26" w:rsidRDefault="005B3369" w:rsidP="007F729A">
            <w:pPr>
              <w:spacing w:after="0"/>
              <w:jc w:val="center"/>
              <w:rPr>
                <w:szCs w:val="20"/>
              </w:rPr>
            </w:pPr>
            <w:r w:rsidRPr="009E0F2F">
              <w:rPr>
                <w:szCs w:val="20"/>
              </w:rPr>
              <w:t>DFO-MAR</w:t>
            </w:r>
          </w:p>
        </w:tc>
        <w:tc>
          <w:tcPr>
            <w:tcW w:w="2610" w:type="dxa"/>
            <w:gridSpan w:val="5"/>
            <w:vAlign w:val="center"/>
          </w:tcPr>
          <w:p w14:paraId="78252BF7" w14:textId="43B8A423" w:rsidR="005B3369" w:rsidRPr="00181D26" w:rsidRDefault="005B3369" w:rsidP="005B3369">
            <w:pPr>
              <w:spacing w:after="0"/>
              <w:rPr>
                <w:szCs w:val="20"/>
              </w:rPr>
            </w:pPr>
          </w:p>
        </w:tc>
      </w:tr>
      <w:tr w:rsidR="005B3369" w:rsidRPr="00181D26" w14:paraId="6AD121F0" w14:textId="77777777" w:rsidTr="00F61595">
        <w:trPr>
          <w:trHeight w:hRule="exact" w:val="888"/>
        </w:trPr>
        <w:tc>
          <w:tcPr>
            <w:tcW w:w="2335" w:type="dxa"/>
            <w:gridSpan w:val="2"/>
            <w:vAlign w:val="center"/>
          </w:tcPr>
          <w:p w14:paraId="43374285" w14:textId="49DF49B6" w:rsidR="005B3369" w:rsidRPr="00181D26" w:rsidRDefault="005B3369" w:rsidP="005B3369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Yanjun Wang</w:t>
            </w:r>
          </w:p>
        </w:tc>
        <w:tc>
          <w:tcPr>
            <w:tcW w:w="4500" w:type="dxa"/>
            <w:gridSpan w:val="3"/>
            <w:vAlign w:val="center"/>
          </w:tcPr>
          <w:p w14:paraId="39FFC66D" w14:textId="2638F3BA" w:rsidR="005B3369" w:rsidRPr="00181D26" w:rsidRDefault="005B3369" w:rsidP="006810D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Collaborator; Time: 1% Yr1, 3% Y</w:t>
            </w:r>
            <w:r w:rsidR="006810DF">
              <w:rPr>
                <w:szCs w:val="20"/>
              </w:rPr>
              <w:t>r2, 5% Yr3; expertise: Groundfish research scientist</w:t>
            </w:r>
          </w:p>
        </w:tc>
        <w:tc>
          <w:tcPr>
            <w:tcW w:w="1170" w:type="dxa"/>
          </w:tcPr>
          <w:p w14:paraId="246C22D5" w14:textId="440948B2" w:rsidR="005B3369" w:rsidRPr="00181D26" w:rsidRDefault="005B3369" w:rsidP="007F729A">
            <w:pPr>
              <w:spacing w:after="0"/>
              <w:jc w:val="center"/>
              <w:rPr>
                <w:szCs w:val="20"/>
              </w:rPr>
            </w:pPr>
            <w:r w:rsidRPr="009E0F2F">
              <w:rPr>
                <w:szCs w:val="20"/>
              </w:rPr>
              <w:t>DFO-MAR</w:t>
            </w:r>
          </w:p>
        </w:tc>
        <w:tc>
          <w:tcPr>
            <w:tcW w:w="2610" w:type="dxa"/>
            <w:gridSpan w:val="5"/>
            <w:vAlign w:val="center"/>
          </w:tcPr>
          <w:p w14:paraId="63811A0C" w14:textId="613185CE" w:rsidR="005B3369" w:rsidRPr="00181D26" w:rsidRDefault="005B3369" w:rsidP="005B3369">
            <w:pPr>
              <w:spacing w:after="0"/>
              <w:rPr>
                <w:szCs w:val="20"/>
              </w:rPr>
            </w:pPr>
          </w:p>
        </w:tc>
      </w:tr>
      <w:tr w:rsidR="0012651F" w:rsidRPr="00181D26" w14:paraId="669333F2" w14:textId="77777777" w:rsidTr="00F61595">
        <w:trPr>
          <w:trHeight w:hRule="exact" w:val="259"/>
        </w:trPr>
        <w:tc>
          <w:tcPr>
            <w:tcW w:w="2335" w:type="dxa"/>
            <w:gridSpan w:val="2"/>
            <w:vAlign w:val="center"/>
          </w:tcPr>
          <w:p w14:paraId="740FDD62" w14:textId="0595C86E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1FACF9B5" w14:textId="670C4C5C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9F44708" w14:textId="7B861881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  <w:tc>
          <w:tcPr>
            <w:tcW w:w="2610" w:type="dxa"/>
            <w:gridSpan w:val="5"/>
            <w:vAlign w:val="center"/>
          </w:tcPr>
          <w:p w14:paraId="3B55D32D" w14:textId="19EF6F0E" w:rsidR="0012651F" w:rsidRPr="00181D26" w:rsidRDefault="0012651F" w:rsidP="0012651F">
            <w:pPr>
              <w:spacing w:after="0"/>
              <w:rPr>
                <w:szCs w:val="20"/>
              </w:rPr>
            </w:pPr>
          </w:p>
        </w:tc>
      </w:tr>
      <w:tr w:rsidR="0012651F" w14:paraId="1D987F27" w14:textId="77777777" w:rsidTr="1CD0E113">
        <w:trPr>
          <w:trHeight w:hRule="exact" w:val="942"/>
        </w:trPr>
        <w:tc>
          <w:tcPr>
            <w:tcW w:w="10615" w:type="dxa"/>
            <w:gridSpan w:val="11"/>
            <w:shd w:val="clear" w:color="auto" w:fill="9CC2E5" w:themeFill="accent1" w:themeFillTint="99"/>
            <w:vAlign w:val="center"/>
          </w:tcPr>
          <w:p w14:paraId="53B338D7" w14:textId="71B476E1" w:rsidR="0012651F" w:rsidRPr="00744F49" w:rsidRDefault="00FB763E" w:rsidP="0012651F">
            <w:pPr>
              <w:spacing w:after="0"/>
              <w:ind w:left="314" w:hanging="314"/>
            </w:pPr>
            <w:r>
              <w:rPr>
                <w:b/>
                <w:bCs/>
              </w:rPr>
              <w:t>7</w:t>
            </w:r>
            <w:r w:rsidR="0012651F" w:rsidRPr="5EF8BE26">
              <w:rPr>
                <w:b/>
                <w:bCs/>
              </w:rPr>
              <w:t>. Client Engagement</w:t>
            </w:r>
            <w:r w:rsidR="0012651F">
              <w:t xml:space="preserve"> – Identify the client colleague with whom you are discussing this proposal (Name and client sector, region)  and briefly explain discussions had to date (number of conversations, nature of discussion [ex/ agreement on deliverables, clarification of research question, etc</w:t>
            </w:r>
            <w:r w:rsidR="0012651F" w:rsidRPr="00A245A5">
              <w:t xml:space="preserve">.]) </w:t>
            </w:r>
            <w:r w:rsidR="0012651F" w:rsidRPr="00A245A5">
              <w:rPr>
                <w:b/>
                <w:bCs/>
                <w:sz w:val="18"/>
                <w:szCs w:val="18"/>
              </w:rPr>
              <w:t>(100 words max).</w:t>
            </w:r>
          </w:p>
        </w:tc>
      </w:tr>
      <w:tr w:rsidR="0012651F" w14:paraId="6788F4A0" w14:textId="77777777" w:rsidTr="00F61595">
        <w:trPr>
          <w:trHeight w:hRule="exact" w:val="1212"/>
        </w:trPr>
        <w:tc>
          <w:tcPr>
            <w:tcW w:w="2335" w:type="dxa"/>
            <w:gridSpan w:val="2"/>
            <w:shd w:val="clear" w:color="auto" w:fill="DEEAF6" w:themeFill="accent1" w:themeFillTint="33"/>
          </w:tcPr>
          <w:p w14:paraId="79F6A860" w14:textId="17167C73" w:rsidR="0012651F" w:rsidRDefault="0012651F" w:rsidP="0012651F">
            <w:pPr>
              <w:spacing w:after="0"/>
              <w:rPr>
                <w:b/>
              </w:rPr>
            </w:pPr>
            <w:r>
              <w:rPr>
                <w:b/>
                <w:szCs w:val="20"/>
              </w:rPr>
              <w:lastRenderedPageBreak/>
              <w:t xml:space="preserve">Client </w:t>
            </w:r>
            <w:r w:rsidRPr="001024E8">
              <w:rPr>
                <w:b/>
                <w:szCs w:val="20"/>
              </w:rPr>
              <w:t>Name</w:t>
            </w:r>
            <w:r>
              <w:rPr>
                <w:b/>
                <w:szCs w:val="20"/>
              </w:rPr>
              <w:t>(s) and client sector</w:t>
            </w:r>
          </w:p>
        </w:tc>
        <w:tc>
          <w:tcPr>
            <w:tcW w:w="4500" w:type="dxa"/>
            <w:gridSpan w:val="3"/>
            <w:shd w:val="clear" w:color="auto" w:fill="auto"/>
          </w:tcPr>
          <w:p w14:paraId="4FB3A0D9" w14:textId="48A365CD" w:rsidR="00F547A4" w:rsidRDefault="00F547A4" w:rsidP="00866143">
            <w:pPr>
              <w:spacing w:after="0"/>
            </w:pPr>
            <w:r>
              <w:t>Suzuette Soomai (DFO-RM)</w:t>
            </w:r>
          </w:p>
          <w:p w14:paraId="0695AEB5" w14:textId="6C9D1DFF" w:rsidR="00F547A4" w:rsidRDefault="00F547A4" w:rsidP="00866143">
            <w:pPr>
              <w:spacing w:after="0"/>
            </w:pPr>
            <w:r>
              <w:t>Penney Doherty (DFO-RM)</w:t>
            </w:r>
          </w:p>
          <w:p w14:paraId="6F694A72" w14:textId="211216EB" w:rsidR="0002156B" w:rsidRDefault="00F547A4" w:rsidP="00866143">
            <w:pPr>
              <w:spacing w:after="0"/>
            </w:pPr>
            <w:r>
              <w:t>Jeffrey Reader (DFO-RM)</w:t>
            </w:r>
          </w:p>
          <w:p w14:paraId="2B0530D1" w14:textId="77777777" w:rsidR="00866143" w:rsidRDefault="00866143" w:rsidP="00866143">
            <w:pPr>
              <w:spacing w:after="0"/>
            </w:pPr>
          </w:p>
          <w:p w14:paraId="41A26BC6" w14:textId="14770FFA" w:rsidR="00B564E4" w:rsidRPr="0002156B" w:rsidRDefault="00B564E4" w:rsidP="00866143">
            <w:pPr>
              <w:spacing w:after="0"/>
            </w:pPr>
          </w:p>
        </w:tc>
        <w:tc>
          <w:tcPr>
            <w:tcW w:w="1170" w:type="dxa"/>
            <w:shd w:val="clear" w:color="auto" w:fill="DEEAF6" w:themeFill="accent1" w:themeFillTint="33"/>
          </w:tcPr>
          <w:p w14:paraId="0F0D59D5" w14:textId="746DBC5B" w:rsidR="0012651F" w:rsidRDefault="0012651F" w:rsidP="0012651F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2610" w:type="dxa"/>
            <w:gridSpan w:val="5"/>
            <w:shd w:val="clear" w:color="auto" w:fill="auto"/>
            <w:vAlign w:val="center"/>
          </w:tcPr>
          <w:p w14:paraId="2FE461CE" w14:textId="2A721EE0" w:rsidR="0012651F" w:rsidRDefault="0002156B" w:rsidP="0012651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Maritimes</w:t>
            </w:r>
          </w:p>
        </w:tc>
      </w:tr>
      <w:tr w:rsidR="0012651F" w14:paraId="2AAA3128" w14:textId="77777777" w:rsidTr="002F291C">
        <w:trPr>
          <w:trHeight w:val="1029"/>
        </w:trPr>
        <w:tc>
          <w:tcPr>
            <w:tcW w:w="10615" w:type="dxa"/>
            <w:gridSpan w:val="11"/>
            <w:shd w:val="clear" w:color="auto" w:fill="auto"/>
          </w:tcPr>
          <w:p w14:paraId="283C4184" w14:textId="77928338" w:rsidR="0012651F" w:rsidRPr="00E546E7" w:rsidRDefault="0012651F" w:rsidP="00742325">
            <w:pPr>
              <w:spacing w:after="0"/>
              <w:jc w:val="both"/>
            </w:pPr>
            <w:r w:rsidRPr="000423FC">
              <w:rPr>
                <w:b/>
              </w:rPr>
              <w:t>Brief explanation of discussions:</w:t>
            </w:r>
            <w:r w:rsidR="00223D37">
              <w:t xml:space="preserve"> </w:t>
            </w:r>
            <w:r w:rsidR="00866143">
              <w:t xml:space="preserve">Discussions of interest </w:t>
            </w:r>
            <w:r w:rsidR="00742325">
              <w:t xml:space="preserve">in </w:t>
            </w:r>
            <w:r w:rsidR="00866143">
              <w:t xml:space="preserve">and use of </w:t>
            </w:r>
            <w:r w:rsidR="00742325">
              <w:t>predator-prey</w:t>
            </w:r>
            <w:r w:rsidR="00866143">
              <w:t xml:space="preserve"> dynamics </w:t>
            </w:r>
            <w:r w:rsidR="009812B5">
              <w:t xml:space="preserve">products </w:t>
            </w:r>
            <w:r w:rsidR="00866143">
              <w:t>with</w:t>
            </w:r>
            <w:r w:rsidR="00FD2695">
              <w:t xml:space="preserve"> RM</w:t>
            </w:r>
            <w:r w:rsidR="00DA766A">
              <w:t>s</w:t>
            </w:r>
            <w:r w:rsidR="00FD2695">
              <w:t xml:space="preserve"> associated with </w:t>
            </w:r>
            <w:r w:rsidR="00F547A4">
              <w:t>collaborative</w:t>
            </w:r>
            <w:r w:rsidR="00FD2695">
              <w:t xml:space="preserve"> assessment leads</w:t>
            </w:r>
            <w:r w:rsidR="006810DF">
              <w:t xml:space="preserve"> </w:t>
            </w:r>
            <w:r w:rsidR="00742325">
              <w:t xml:space="preserve">were </w:t>
            </w:r>
            <w:r w:rsidR="006810DF">
              <w:t>enthusiastically received</w:t>
            </w:r>
            <w:r w:rsidR="00223D37">
              <w:t xml:space="preserve">. </w:t>
            </w:r>
            <w:r w:rsidR="00B32236">
              <w:t>T</w:t>
            </w:r>
            <w:r w:rsidR="00223D37">
              <w:t xml:space="preserve">here is </w:t>
            </w:r>
            <w:r w:rsidR="00FD2695">
              <w:t>much interest in this</w:t>
            </w:r>
            <w:r w:rsidR="00223D37">
              <w:t xml:space="preserve"> project</w:t>
            </w:r>
            <w:r w:rsidR="00FD2695">
              <w:t xml:space="preserve"> since this has </w:t>
            </w:r>
            <w:r w:rsidR="00866143">
              <w:t>been a</w:t>
            </w:r>
            <w:r w:rsidR="00FD2695">
              <w:t>n identified</w:t>
            </w:r>
            <w:r w:rsidR="00866143">
              <w:t xml:space="preserve"> knowledge gap for all involved.  The </w:t>
            </w:r>
            <w:r w:rsidR="00B32236">
              <w:t>herring</w:t>
            </w:r>
            <w:r w:rsidR="009812B5">
              <w:t xml:space="preserve"> </w:t>
            </w:r>
            <w:r w:rsidR="006810DF">
              <w:t>and groundfish</w:t>
            </w:r>
            <w:r w:rsidR="00B32236">
              <w:t xml:space="preserve"> lead</w:t>
            </w:r>
            <w:r w:rsidR="00866143">
              <w:t xml:space="preserve">s </w:t>
            </w:r>
            <w:r w:rsidR="00B32236">
              <w:t>will be collaborating on this project</w:t>
            </w:r>
            <w:r w:rsidR="00290BED">
              <w:t xml:space="preserve"> as noted above. </w:t>
            </w:r>
            <w:r w:rsidR="006810DF">
              <w:t>Since northern shrimp is an important part of the marine food chain, we</w:t>
            </w:r>
            <w:r w:rsidR="002F291C">
              <w:t xml:space="preserve"> anticipate interest from other groups whose stock species predate on shrimp.</w:t>
            </w:r>
          </w:p>
        </w:tc>
      </w:tr>
      <w:tr w:rsidR="0012651F" w14:paraId="0CA58DF7" w14:textId="77777777" w:rsidTr="1CD0E113">
        <w:trPr>
          <w:trHeight w:hRule="exact" w:val="942"/>
        </w:trPr>
        <w:tc>
          <w:tcPr>
            <w:tcW w:w="10615" w:type="dxa"/>
            <w:gridSpan w:val="11"/>
            <w:shd w:val="clear" w:color="auto" w:fill="9CC2E5" w:themeFill="accent1" w:themeFillTint="99"/>
            <w:vAlign w:val="center"/>
          </w:tcPr>
          <w:p w14:paraId="383CB982" w14:textId="55CAD05F" w:rsidR="0012651F" w:rsidRPr="00CA13DB" w:rsidRDefault="00FB763E" w:rsidP="00B52977">
            <w:pPr>
              <w:spacing w:after="0"/>
              <w:ind w:left="314" w:hanging="314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12651F" w:rsidRPr="2B7BE1D6">
              <w:rPr>
                <w:b/>
                <w:bCs/>
              </w:rPr>
              <w:t xml:space="preserve">. Project Summary </w:t>
            </w:r>
            <w:r w:rsidR="0012651F">
              <w:t xml:space="preserve">– Clearly (i) describe how the project specifically </w:t>
            </w:r>
            <w:r w:rsidR="0012651F" w:rsidRPr="2B7BE1D6">
              <w:rPr>
                <w:u w:val="single"/>
              </w:rPr>
              <w:t>addresses the priority</w:t>
            </w:r>
            <w:r w:rsidR="0012651F">
              <w:t xml:space="preserve">; (ii) List the </w:t>
            </w:r>
            <w:r w:rsidR="0012651F" w:rsidRPr="2B7BE1D6">
              <w:rPr>
                <w:u w:val="single"/>
              </w:rPr>
              <w:t>primary objective(s)</w:t>
            </w:r>
            <w:r w:rsidR="0012651F">
              <w:t xml:space="preserve"> of the project; </w:t>
            </w:r>
            <w:r w:rsidR="00D0167D">
              <w:t xml:space="preserve">and </w:t>
            </w:r>
            <w:r w:rsidR="0012651F">
              <w:t xml:space="preserve">(iii) outline the </w:t>
            </w:r>
            <w:r w:rsidR="0012651F" w:rsidRPr="2B7BE1D6">
              <w:rPr>
                <w:u w:val="single"/>
              </w:rPr>
              <w:t>methods</w:t>
            </w:r>
            <w:r w:rsidR="0012651F">
              <w:t xml:space="preserve"> to be appl</w:t>
            </w:r>
            <w:r w:rsidR="00B52977">
              <w:t>ied to achieve those objectives</w:t>
            </w:r>
            <w:r w:rsidR="0012651F">
              <w:t xml:space="preserve"> </w:t>
            </w:r>
            <w:r w:rsidR="0012651F" w:rsidRPr="2B7BE1D6">
              <w:rPr>
                <w:b/>
                <w:bCs/>
                <w:sz w:val="18"/>
                <w:szCs w:val="18"/>
              </w:rPr>
              <w:t>(</w:t>
            </w:r>
            <w:r w:rsidR="00B52977">
              <w:rPr>
                <w:b/>
                <w:bCs/>
                <w:sz w:val="18"/>
                <w:szCs w:val="18"/>
              </w:rPr>
              <w:t>300</w:t>
            </w:r>
            <w:r w:rsidR="0012651F" w:rsidRPr="2B7BE1D6">
              <w:rPr>
                <w:b/>
                <w:bCs/>
                <w:sz w:val="18"/>
                <w:szCs w:val="18"/>
              </w:rPr>
              <w:t xml:space="preserve"> words max).</w:t>
            </w:r>
          </w:p>
        </w:tc>
      </w:tr>
      <w:tr w:rsidR="0012651F" w:rsidRPr="00181D26" w14:paraId="2CC9807A" w14:textId="77777777" w:rsidTr="00BF43DA">
        <w:trPr>
          <w:trHeight w:val="6060"/>
        </w:trPr>
        <w:tc>
          <w:tcPr>
            <w:tcW w:w="10615" w:type="dxa"/>
            <w:gridSpan w:val="11"/>
          </w:tcPr>
          <w:p w14:paraId="1F0BA074" w14:textId="209E88FD" w:rsidR="00C25B63" w:rsidRDefault="00223D37" w:rsidP="00223D37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Summary Description: </w:t>
            </w:r>
          </w:p>
          <w:p w14:paraId="3388C49A" w14:textId="344B7366" w:rsidR="00E92838" w:rsidRDefault="00356F6D" w:rsidP="00356F6D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356F6D">
              <w:rPr>
                <w:rFonts w:cs="Arial"/>
              </w:rPr>
              <w:t>Food habits data has been collected annually from the Summer Research Vessel Ecosystem Survey</w:t>
            </w:r>
            <w:r>
              <w:rPr>
                <w:rFonts w:cs="Arial"/>
              </w:rPr>
              <w:t xml:space="preserve"> (SRVES)</w:t>
            </w:r>
            <w:r w:rsidRPr="00356F6D">
              <w:rPr>
                <w:rFonts w:cs="Arial"/>
              </w:rPr>
              <w:t xml:space="preserve"> since the late </w:t>
            </w:r>
            <w:r w:rsidR="00CE3B7F">
              <w:rPr>
                <w:rFonts w:cs="Arial"/>
              </w:rPr>
              <w:t>19</w:t>
            </w:r>
            <w:r w:rsidRPr="00356F6D">
              <w:rPr>
                <w:rFonts w:cs="Arial"/>
              </w:rPr>
              <w:t>90s.  With limited departmental resource</w:t>
            </w:r>
            <w:r w:rsidR="00CE3B7F">
              <w:rPr>
                <w:rFonts w:cs="Arial"/>
              </w:rPr>
              <w:t>s</w:t>
            </w:r>
            <w:r w:rsidRPr="00356F6D">
              <w:rPr>
                <w:rFonts w:cs="Arial"/>
              </w:rPr>
              <w:t xml:space="preserve">, the data had become uninformative without updates to its time-series.  In the last few years, a relational database </w:t>
            </w:r>
            <w:r w:rsidR="00F547A4">
              <w:rPr>
                <w:rFonts w:cs="Arial"/>
              </w:rPr>
              <w:t>was</w:t>
            </w:r>
            <w:r w:rsidRPr="00356F6D">
              <w:rPr>
                <w:rFonts w:cs="Arial"/>
              </w:rPr>
              <w:t xml:space="preserve"> de</w:t>
            </w:r>
            <w:r w:rsidR="00CE3B7F">
              <w:rPr>
                <w:rFonts w:cs="Arial"/>
              </w:rPr>
              <w:t xml:space="preserve">veloped, </w:t>
            </w:r>
            <w:r w:rsidRPr="00356F6D">
              <w:rPr>
                <w:rFonts w:cs="Arial"/>
              </w:rPr>
              <w:t xml:space="preserve">the existing data </w:t>
            </w:r>
            <w:r w:rsidR="00812D12">
              <w:rPr>
                <w:rFonts w:cs="Arial"/>
              </w:rPr>
              <w:t>was</w:t>
            </w:r>
            <w:r w:rsidRPr="00356F6D">
              <w:rPr>
                <w:rFonts w:cs="Arial"/>
              </w:rPr>
              <w:t xml:space="preserve"> validated</w:t>
            </w:r>
            <w:r w:rsidR="00CE3B7F">
              <w:rPr>
                <w:rFonts w:cs="Arial"/>
              </w:rPr>
              <w:t>, and m</w:t>
            </w:r>
            <w:r w:rsidRPr="00356F6D">
              <w:rPr>
                <w:rFonts w:cs="Arial"/>
              </w:rPr>
              <w:t xml:space="preserve">ore importantly, new data is now available with the processing of accumulated samples.  </w:t>
            </w:r>
            <w:r w:rsidR="006810DF" w:rsidRPr="00356F6D">
              <w:rPr>
                <w:rFonts w:cs="Arial"/>
              </w:rPr>
              <w:t xml:space="preserve">Predator-prey dynamics </w:t>
            </w:r>
            <w:r w:rsidR="00E92838" w:rsidRPr="00356F6D">
              <w:rPr>
                <w:rFonts w:cs="Arial"/>
              </w:rPr>
              <w:t xml:space="preserve">play a vital role in understanding </w:t>
            </w:r>
            <w:r w:rsidRPr="00356F6D">
              <w:rPr>
                <w:rFonts w:cs="Arial"/>
              </w:rPr>
              <w:t xml:space="preserve">the </w:t>
            </w:r>
            <w:r w:rsidR="00E92838" w:rsidRPr="00356F6D">
              <w:rPr>
                <w:rFonts w:cs="Arial"/>
              </w:rPr>
              <w:t>ecosystem dynamics</w:t>
            </w:r>
            <w:r w:rsidR="006810DF" w:rsidRPr="00356F6D">
              <w:rPr>
                <w:rFonts w:cs="Arial"/>
              </w:rPr>
              <w:t xml:space="preserve"> </w:t>
            </w:r>
            <w:r w:rsidR="00742325">
              <w:rPr>
                <w:rFonts w:cs="Arial"/>
              </w:rPr>
              <w:t>of</w:t>
            </w:r>
            <w:r w:rsidR="00742325" w:rsidRPr="00356F6D">
              <w:rPr>
                <w:rFonts w:cs="Arial"/>
              </w:rPr>
              <w:t xml:space="preserve"> </w:t>
            </w:r>
            <w:r w:rsidRPr="00356F6D">
              <w:rPr>
                <w:rFonts w:cs="Arial"/>
              </w:rPr>
              <w:t>our commercial fisheries, and directly address the research priority</w:t>
            </w:r>
            <w:r>
              <w:rPr>
                <w:rFonts w:cs="Arial"/>
              </w:rPr>
              <w:t xml:space="preserve"> (FS-22-05)</w:t>
            </w:r>
            <w:r w:rsidRPr="00356F6D">
              <w:rPr>
                <w:rFonts w:cs="Arial"/>
              </w:rPr>
              <w:t xml:space="preserve"> of investigating these dynamics to provide substantial insight</w:t>
            </w:r>
            <w:r w:rsidR="00E92838" w:rsidRPr="00356F6D">
              <w:rPr>
                <w:rFonts w:cs="Arial"/>
              </w:rPr>
              <w:t xml:space="preserve"> </w:t>
            </w:r>
            <w:r w:rsidRPr="00356F6D">
              <w:rPr>
                <w:rFonts w:cs="Arial"/>
              </w:rPr>
              <w:t>in</w:t>
            </w:r>
            <w:r w:rsidR="00E92838" w:rsidRPr="00356F6D">
              <w:rPr>
                <w:rFonts w:cs="Arial"/>
              </w:rPr>
              <w:t xml:space="preserve">to </w:t>
            </w:r>
            <w:r w:rsidRPr="00356F6D">
              <w:rPr>
                <w:rFonts w:cs="Arial"/>
              </w:rPr>
              <w:t xml:space="preserve">multi-species </w:t>
            </w:r>
            <w:r w:rsidR="00E92838" w:rsidRPr="00356F6D">
              <w:rPr>
                <w:rFonts w:cs="Arial"/>
              </w:rPr>
              <w:t>stock assessments</w:t>
            </w:r>
            <w:r w:rsidRPr="00356F6D">
              <w:rPr>
                <w:rFonts w:cs="Arial"/>
              </w:rPr>
              <w:t xml:space="preserve"> and science advice</w:t>
            </w:r>
            <w:r w:rsidR="00E92838" w:rsidRPr="00356F6D">
              <w:rPr>
                <w:rFonts w:cs="Arial"/>
              </w:rPr>
              <w:t xml:space="preserve">. </w:t>
            </w:r>
            <w:r w:rsidR="00F547A4">
              <w:rPr>
                <w:rFonts w:cs="Arial"/>
              </w:rPr>
              <w:t>An analysis of spatio</w:t>
            </w:r>
            <w:r w:rsidR="00B85DC2">
              <w:rPr>
                <w:rFonts w:cs="Arial"/>
              </w:rPr>
              <w:t>-temporal</w:t>
            </w:r>
            <w:r w:rsidRPr="00356F6D">
              <w:rPr>
                <w:rFonts w:cs="Arial"/>
              </w:rPr>
              <w:t xml:space="preserve"> c</w:t>
            </w:r>
            <w:r w:rsidR="00E92838" w:rsidRPr="00356F6D">
              <w:rPr>
                <w:rFonts w:cs="Arial"/>
              </w:rPr>
              <w:t>hanges in predator</w:t>
            </w:r>
            <w:r w:rsidR="00742325">
              <w:rPr>
                <w:rFonts w:cs="Arial"/>
              </w:rPr>
              <w:t>-prey</w:t>
            </w:r>
            <w:r w:rsidR="00E92838" w:rsidRPr="00356F6D">
              <w:rPr>
                <w:rFonts w:cs="Arial"/>
              </w:rPr>
              <w:t xml:space="preserve"> dynamics will </w:t>
            </w:r>
            <w:r w:rsidR="00B85DC2">
              <w:rPr>
                <w:rFonts w:cs="Arial"/>
              </w:rPr>
              <w:t xml:space="preserve">also </w:t>
            </w:r>
            <w:r w:rsidRPr="00356F6D">
              <w:rPr>
                <w:rFonts w:cs="Arial"/>
              </w:rPr>
              <w:t>inform</w:t>
            </w:r>
            <w:r w:rsidR="00E92838" w:rsidRPr="00356F6D">
              <w:rPr>
                <w:rFonts w:cs="Arial"/>
              </w:rPr>
              <w:t xml:space="preserve"> on a long-standing knowledge gap in our region. </w:t>
            </w:r>
          </w:p>
          <w:p w14:paraId="43EA167C" w14:textId="1E8658D5" w:rsidR="00356F6D" w:rsidRDefault="00356F6D" w:rsidP="00356F6D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The primary objectives are to: </w:t>
            </w:r>
            <w:r w:rsidRPr="002E4A0F">
              <w:rPr>
                <w:rFonts w:cs="Arial"/>
                <w:b/>
              </w:rPr>
              <w:t xml:space="preserve">1) </w:t>
            </w:r>
            <w:r w:rsidR="00F547A4">
              <w:rPr>
                <w:rFonts w:cs="Arial"/>
              </w:rPr>
              <w:t>Complete</w:t>
            </w:r>
            <w:r w:rsidR="0074232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processing</w:t>
            </w:r>
            <w:r w:rsidR="00812D12">
              <w:rPr>
                <w:rFonts w:cs="Arial"/>
              </w:rPr>
              <w:t xml:space="preserve"> of</w:t>
            </w:r>
            <w:r>
              <w:rPr>
                <w:rFonts w:cs="Arial"/>
              </w:rPr>
              <w:t xml:space="preserve"> </w:t>
            </w:r>
            <w:r w:rsidR="00742325">
              <w:rPr>
                <w:rFonts w:cs="Arial"/>
              </w:rPr>
              <w:t>SRVES</w:t>
            </w:r>
            <w:r w:rsidR="00C7531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samples</w:t>
            </w:r>
            <w:r w:rsidR="002E4A0F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2E4A0F">
              <w:rPr>
                <w:rFonts w:cs="Arial"/>
                <w:b/>
              </w:rPr>
              <w:t>2)</w:t>
            </w:r>
            <w:r>
              <w:rPr>
                <w:rFonts w:cs="Arial"/>
              </w:rPr>
              <w:t xml:space="preserve"> Establish a spatio-temporal predator-prey relationship f</w:t>
            </w:r>
            <w:r w:rsidR="00F547A4">
              <w:rPr>
                <w:rFonts w:cs="Arial"/>
              </w:rPr>
              <w:t>or</w:t>
            </w:r>
            <w:r>
              <w:rPr>
                <w:rFonts w:cs="Arial"/>
              </w:rPr>
              <w:t xml:space="preserve"> </w:t>
            </w:r>
            <w:r w:rsidR="00B85DC2">
              <w:rPr>
                <w:rFonts w:cs="Arial"/>
              </w:rPr>
              <w:t>various</w:t>
            </w:r>
            <w:r>
              <w:rPr>
                <w:rFonts w:cs="Arial"/>
              </w:rPr>
              <w:t xml:space="preserve"> groundfish </w:t>
            </w:r>
            <w:r w:rsidR="00B85DC2">
              <w:rPr>
                <w:rFonts w:cs="Arial"/>
              </w:rPr>
              <w:t>species</w:t>
            </w:r>
            <w:r w:rsidR="002E4A0F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2E4A0F">
              <w:rPr>
                <w:rFonts w:cs="Arial"/>
                <w:b/>
              </w:rPr>
              <w:t>3)</w:t>
            </w:r>
            <w:r>
              <w:rPr>
                <w:rFonts w:cs="Arial"/>
              </w:rPr>
              <w:t xml:space="preserve"> Incorporate environmental variables</w:t>
            </w:r>
            <w:r w:rsidR="002E4A0F">
              <w:rPr>
                <w:rFonts w:cs="Arial"/>
              </w:rPr>
              <w:t xml:space="preserve"> to further inform on the predator-prey relationship</w:t>
            </w:r>
            <w:r w:rsidR="00742325">
              <w:rPr>
                <w:rFonts w:cs="Arial"/>
              </w:rPr>
              <w:t>s</w:t>
            </w:r>
            <w:r w:rsidR="002E4A0F">
              <w:rPr>
                <w:rFonts w:cs="Arial"/>
              </w:rPr>
              <w:t xml:space="preserve">, </w:t>
            </w:r>
            <w:r w:rsidR="002E4A0F" w:rsidRPr="00CE3B7F">
              <w:rPr>
                <w:rFonts w:cs="Arial"/>
                <w:b/>
              </w:rPr>
              <w:t>4)</w:t>
            </w:r>
            <w:r w:rsidR="002E4A0F" w:rsidRPr="009830EB">
              <w:rPr>
                <w:rFonts w:cs="Arial"/>
                <w:b/>
              </w:rPr>
              <w:t xml:space="preserve"> </w:t>
            </w:r>
            <w:r w:rsidR="002E4A0F" w:rsidRPr="002E4A0F">
              <w:rPr>
                <w:rFonts w:cs="Arial"/>
              </w:rPr>
              <w:t>Create a technical report</w:t>
            </w:r>
            <w:r w:rsidR="002E4A0F">
              <w:rPr>
                <w:rFonts w:cs="Arial"/>
              </w:rPr>
              <w:t xml:space="preserve"> </w:t>
            </w:r>
            <w:r w:rsidR="00742325">
              <w:rPr>
                <w:rFonts w:cs="Arial"/>
              </w:rPr>
              <w:t>summarizing</w:t>
            </w:r>
            <w:r w:rsidR="002E4A0F">
              <w:rPr>
                <w:rFonts w:cs="Arial"/>
              </w:rPr>
              <w:t xml:space="preserve"> </w:t>
            </w:r>
            <w:r w:rsidR="00B85DC2">
              <w:rPr>
                <w:rFonts w:cs="Arial"/>
              </w:rPr>
              <w:t>diet</w:t>
            </w:r>
            <w:r w:rsidR="002E4A0F">
              <w:rPr>
                <w:rFonts w:cs="Arial"/>
              </w:rPr>
              <w:t xml:space="preserve"> analyse</w:t>
            </w:r>
            <w:r w:rsidR="002E4A0F" w:rsidRPr="009830EB">
              <w:rPr>
                <w:rFonts w:cs="Arial"/>
              </w:rPr>
              <w:t>s among species acr</w:t>
            </w:r>
            <w:r w:rsidR="00CE3B7F">
              <w:rPr>
                <w:rFonts w:cs="Arial"/>
              </w:rPr>
              <w:t xml:space="preserve">oss the Scotian Shelf bioregion, </w:t>
            </w:r>
            <w:r w:rsidR="00CE3B7F">
              <w:rPr>
                <w:rFonts w:cs="Arial"/>
                <w:b/>
              </w:rPr>
              <w:t>5</w:t>
            </w:r>
            <w:r w:rsidR="00CE3B7F" w:rsidRPr="009830EB">
              <w:rPr>
                <w:rFonts w:cs="Arial"/>
                <w:b/>
              </w:rPr>
              <w:t xml:space="preserve">) </w:t>
            </w:r>
            <w:r w:rsidR="00CE3B7F" w:rsidRPr="009830EB">
              <w:rPr>
                <w:rFonts w:cs="Arial"/>
              </w:rPr>
              <w:t>Include this information in groundfish and forage species stock assessments</w:t>
            </w:r>
            <w:r w:rsidR="00812D12">
              <w:rPr>
                <w:rFonts w:cs="Arial"/>
              </w:rPr>
              <w:t xml:space="preserve"> to contribute to environmentally-conditioned science advice</w:t>
            </w:r>
            <w:r w:rsidR="00CE3B7F" w:rsidRPr="009830EB">
              <w:rPr>
                <w:rFonts w:cs="Arial"/>
              </w:rPr>
              <w:t xml:space="preserve">, and incorporate in productivity </w:t>
            </w:r>
            <w:r w:rsidR="00CE3B7F">
              <w:rPr>
                <w:rFonts w:cs="Arial"/>
              </w:rPr>
              <w:t>processes</w:t>
            </w:r>
            <w:r w:rsidR="00CE3B7F" w:rsidRPr="009830EB">
              <w:rPr>
                <w:rFonts w:cs="Arial"/>
              </w:rPr>
              <w:t xml:space="preserve"> to compare against results of existing </w:t>
            </w:r>
            <w:r w:rsidR="00CE3B7F">
              <w:rPr>
                <w:rFonts w:cs="Arial"/>
              </w:rPr>
              <w:t xml:space="preserve">assessments, </w:t>
            </w:r>
            <w:r w:rsidR="00CE3B7F" w:rsidRPr="009830EB">
              <w:rPr>
                <w:rFonts w:cs="Arial"/>
                <w:b/>
              </w:rPr>
              <w:t xml:space="preserve">6) </w:t>
            </w:r>
            <w:r w:rsidR="00CE3B7F" w:rsidRPr="009830EB">
              <w:rPr>
                <w:rFonts w:cs="Arial"/>
              </w:rPr>
              <w:t xml:space="preserve"> Incorporate yearly </w:t>
            </w:r>
            <w:r w:rsidR="00812D12">
              <w:rPr>
                <w:rFonts w:cs="Arial"/>
              </w:rPr>
              <w:t xml:space="preserve">consumption variation of </w:t>
            </w:r>
            <w:r w:rsidR="00CE3B7F" w:rsidRPr="009830EB">
              <w:rPr>
                <w:rFonts w:cs="Arial"/>
              </w:rPr>
              <w:t>no</w:t>
            </w:r>
            <w:r w:rsidR="00CE3B7F">
              <w:rPr>
                <w:rFonts w:cs="Arial"/>
              </w:rPr>
              <w:t xml:space="preserve">rthern shrimp as a productivity </w:t>
            </w:r>
            <w:r w:rsidR="00CE3B7F" w:rsidRPr="009830EB">
              <w:rPr>
                <w:rFonts w:cs="Arial"/>
              </w:rPr>
              <w:t xml:space="preserve">index for the Eastern Scotian Shelf northern shrimp assessment.  </w:t>
            </w:r>
          </w:p>
          <w:p w14:paraId="5B29945C" w14:textId="6F4D374D" w:rsidR="00573170" w:rsidRDefault="00356F6D" w:rsidP="00573170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The methods to achieve these objectives include </w:t>
            </w:r>
            <w:r w:rsidRPr="002E4A0F">
              <w:rPr>
                <w:rFonts w:cs="Arial"/>
                <w:b/>
              </w:rPr>
              <w:t>1)</w:t>
            </w:r>
            <w:r w:rsidR="002E4A0F" w:rsidRPr="009830EB">
              <w:rPr>
                <w:rFonts w:cs="Arial"/>
              </w:rPr>
              <w:t xml:space="preserve"> </w:t>
            </w:r>
            <w:r w:rsidR="00CE3B7F">
              <w:rPr>
                <w:rFonts w:cs="Arial"/>
              </w:rPr>
              <w:t xml:space="preserve">Dissect stomach </w:t>
            </w:r>
            <w:r w:rsidR="00812D12">
              <w:rPr>
                <w:rFonts w:cs="Arial"/>
              </w:rPr>
              <w:t xml:space="preserve">samples </w:t>
            </w:r>
            <w:r w:rsidR="00CE3B7F">
              <w:rPr>
                <w:rFonts w:cs="Arial"/>
              </w:rPr>
              <w:t xml:space="preserve">for analysis, </w:t>
            </w:r>
            <w:r w:rsidR="00CE3B7F" w:rsidRPr="00CE3B7F">
              <w:rPr>
                <w:rFonts w:cs="Arial"/>
                <w:b/>
              </w:rPr>
              <w:t>2)</w:t>
            </w:r>
            <w:r w:rsidR="00CE3B7F">
              <w:rPr>
                <w:rFonts w:cs="Arial"/>
              </w:rPr>
              <w:t xml:space="preserve"> </w:t>
            </w:r>
            <w:r w:rsidR="002E4A0F" w:rsidRPr="009830EB">
              <w:rPr>
                <w:rFonts w:cs="Arial"/>
              </w:rPr>
              <w:t>Develop</w:t>
            </w:r>
            <w:r w:rsidR="002E4A0F" w:rsidRPr="009830EB">
              <w:rPr>
                <w:rFonts w:cs="Arial"/>
                <w:b/>
              </w:rPr>
              <w:t xml:space="preserve"> </w:t>
            </w:r>
            <w:r w:rsidR="002E4A0F" w:rsidRPr="009830EB">
              <w:rPr>
                <w:rFonts w:cs="Arial"/>
              </w:rPr>
              <w:t>and validate a methodology to derive key predator</w:t>
            </w:r>
            <w:r w:rsidR="003A1A8C">
              <w:rPr>
                <w:rFonts w:cs="Arial"/>
              </w:rPr>
              <w:t>-</w:t>
            </w:r>
            <w:r w:rsidR="002E4A0F" w:rsidRPr="009830EB">
              <w:rPr>
                <w:rFonts w:cs="Arial"/>
              </w:rPr>
              <w:t xml:space="preserve">prey relationships from the </w:t>
            </w:r>
            <w:r w:rsidR="002E4A0F">
              <w:rPr>
                <w:rFonts w:cs="Arial"/>
              </w:rPr>
              <w:t>SRVES</w:t>
            </w:r>
            <w:r w:rsidR="002E4A0F" w:rsidRPr="009830EB">
              <w:rPr>
                <w:rFonts w:cs="Arial"/>
              </w:rPr>
              <w:t xml:space="preserve"> data,</w:t>
            </w:r>
            <w:r w:rsidR="002E4A0F">
              <w:rPr>
                <w:rFonts w:cs="Arial"/>
              </w:rPr>
              <w:t xml:space="preserve"> </w:t>
            </w:r>
            <w:r w:rsidR="00CE3B7F">
              <w:rPr>
                <w:rFonts w:cs="Arial"/>
                <w:b/>
              </w:rPr>
              <w:t>3</w:t>
            </w:r>
            <w:r w:rsidR="002E4A0F" w:rsidRPr="009830EB">
              <w:rPr>
                <w:rFonts w:cs="Arial"/>
                <w:b/>
              </w:rPr>
              <w:t>)</w:t>
            </w:r>
            <w:r w:rsidR="002E4A0F" w:rsidRPr="009830EB">
              <w:rPr>
                <w:rFonts w:cs="Arial"/>
              </w:rPr>
              <w:t xml:space="preserve"> Generate a time-se</w:t>
            </w:r>
            <w:r w:rsidR="002E4A0F">
              <w:rPr>
                <w:rFonts w:cs="Arial"/>
              </w:rPr>
              <w:t>ries</w:t>
            </w:r>
            <w:r w:rsidR="00B85DC2">
              <w:rPr>
                <w:rFonts w:cs="Arial"/>
              </w:rPr>
              <w:t>,</w:t>
            </w:r>
            <w:r w:rsidR="002E4A0F">
              <w:rPr>
                <w:rFonts w:cs="Arial"/>
              </w:rPr>
              <w:t xml:space="preserve"> including a</w:t>
            </w:r>
            <w:r w:rsidR="002E4A0F" w:rsidRPr="009830EB">
              <w:rPr>
                <w:rFonts w:cs="Arial"/>
              </w:rPr>
              <w:t xml:space="preserve"> </w:t>
            </w:r>
            <w:r w:rsidR="002E4A0F">
              <w:rPr>
                <w:rFonts w:cs="Arial"/>
              </w:rPr>
              <w:t>consumption index of important forage species of</w:t>
            </w:r>
            <w:r w:rsidR="002E4A0F" w:rsidRPr="009830EB">
              <w:rPr>
                <w:rFonts w:cs="Arial"/>
              </w:rPr>
              <w:t xml:space="preserve"> different commercially important stocks</w:t>
            </w:r>
            <w:r w:rsidR="002E4A0F">
              <w:rPr>
                <w:rFonts w:cs="Arial"/>
              </w:rPr>
              <w:t xml:space="preserve">, </w:t>
            </w:r>
            <w:r w:rsidR="00CE3B7F">
              <w:rPr>
                <w:rFonts w:cs="Arial"/>
                <w:b/>
              </w:rPr>
              <w:t>4</w:t>
            </w:r>
            <w:r w:rsidR="002E4A0F" w:rsidRPr="009830EB">
              <w:rPr>
                <w:rFonts w:cs="Arial"/>
                <w:b/>
              </w:rPr>
              <w:t>)</w:t>
            </w:r>
            <w:r w:rsidR="002E4A0F">
              <w:rPr>
                <w:rFonts w:cs="Arial"/>
              </w:rPr>
              <w:t xml:space="preserve"> </w:t>
            </w:r>
            <w:r w:rsidR="002E4A0F" w:rsidRPr="009830EB">
              <w:rPr>
                <w:rFonts w:cs="Arial"/>
              </w:rPr>
              <w:t>Per</w:t>
            </w:r>
            <w:r w:rsidR="002E4A0F">
              <w:rPr>
                <w:rFonts w:cs="Arial"/>
              </w:rPr>
              <w:t>form spatial analyses of diet</w:t>
            </w:r>
            <w:r w:rsidR="002E4A0F" w:rsidRPr="009830EB">
              <w:rPr>
                <w:rFonts w:cs="Arial"/>
              </w:rPr>
              <w:t xml:space="preserve"> information relative to</w:t>
            </w:r>
            <w:r w:rsidR="00B85DC2">
              <w:rPr>
                <w:rFonts w:cs="Arial"/>
              </w:rPr>
              <w:t xml:space="preserve"> environmental variables (i.e.</w:t>
            </w:r>
            <w:r w:rsidR="002E4A0F" w:rsidRPr="009830EB">
              <w:rPr>
                <w:rFonts w:cs="Arial"/>
              </w:rPr>
              <w:t xml:space="preserve"> temperature and depth</w:t>
            </w:r>
            <w:r w:rsidR="00B85DC2">
              <w:rPr>
                <w:rFonts w:cs="Arial"/>
              </w:rPr>
              <w:t>)</w:t>
            </w:r>
            <w:r w:rsidR="002E4A0F" w:rsidRPr="009830EB">
              <w:rPr>
                <w:rFonts w:cs="Arial"/>
              </w:rPr>
              <w:t xml:space="preserve"> across the Scotian Shelf bioregion</w:t>
            </w:r>
            <w:r w:rsidR="002E4A0F">
              <w:rPr>
                <w:rFonts w:cs="Arial"/>
              </w:rPr>
              <w:t xml:space="preserve">, </w:t>
            </w:r>
            <w:r w:rsidR="00CE3B7F">
              <w:rPr>
                <w:rFonts w:cs="Arial"/>
                <w:b/>
              </w:rPr>
              <w:t>5</w:t>
            </w:r>
            <w:r w:rsidR="002E4A0F" w:rsidRPr="002E4A0F">
              <w:rPr>
                <w:rFonts w:cs="Arial"/>
                <w:b/>
              </w:rPr>
              <w:t>)</w:t>
            </w:r>
            <w:r w:rsidR="002E4A0F">
              <w:rPr>
                <w:rFonts w:cs="Arial"/>
              </w:rPr>
              <w:t xml:space="preserve"> Update </w:t>
            </w:r>
            <w:r w:rsidR="00812D12">
              <w:rPr>
                <w:rFonts w:cs="Arial"/>
              </w:rPr>
              <w:t xml:space="preserve">predator </w:t>
            </w:r>
            <w:r w:rsidR="002E4A0F">
              <w:rPr>
                <w:rFonts w:cs="Arial"/>
              </w:rPr>
              <w:t>species cumulative curves to ensure sampling strategies are adequate to report on future predator</w:t>
            </w:r>
            <w:r w:rsidR="003A1A8C">
              <w:rPr>
                <w:rFonts w:cs="Arial"/>
              </w:rPr>
              <w:t>-prey</w:t>
            </w:r>
            <w:r w:rsidR="002E4A0F">
              <w:rPr>
                <w:rFonts w:cs="Arial"/>
              </w:rPr>
              <w:t xml:space="preserve"> dynamics</w:t>
            </w:r>
            <w:r w:rsidR="00CE3B7F">
              <w:rPr>
                <w:rFonts w:cs="Arial"/>
              </w:rPr>
              <w:t xml:space="preserve">. </w:t>
            </w:r>
          </w:p>
          <w:p w14:paraId="4922BED7" w14:textId="77777777" w:rsidR="00BF43DA" w:rsidRPr="00BF43DA" w:rsidRDefault="00BF43DA" w:rsidP="00BF43DA">
            <w:pPr>
              <w:pStyle w:val="ListParagraph"/>
              <w:jc w:val="both"/>
              <w:rPr>
                <w:rFonts w:cs="Arial"/>
              </w:rPr>
            </w:pPr>
          </w:p>
          <w:p w14:paraId="010AFA57" w14:textId="1B8F98FC" w:rsidR="00223D37" w:rsidRDefault="00223D37" w:rsidP="00223D37">
            <w:pPr>
              <w:jc w:val="both"/>
              <w:rPr>
                <w:rFonts w:cs="Arial"/>
              </w:rPr>
            </w:pPr>
          </w:p>
          <w:p w14:paraId="6EECC4E6" w14:textId="77777777" w:rsidR="00BF43DA" w:rsidRDefault="00BF43DA" w:rsidP="00223D37">
            <w:pPr>
              <w:jc w:val="both"/>
              <w:rPr>
                <w:rFonts w:cs="Arial"/>
              </w:rPr>
            </w:pPr>
          </w:p>
          <w:p w14:paraId="38B90389" w14:textId="73B3671C" w:rsidR="0012651F" w:rsidRPr="00223D37" w:rsidRDefault="0012651F" w:rsidP="0012651F">
            <w:pPr>
              <w:spacing w:after="0"/>
              <w:rPr>
                <w:b/>
              </w:rPr>
            </w:pPr>
          </w:p>
        </w:tc>
      </w:tr>
      <w:tr w:rsidR="004751BE" w14:paraId="7C2B84D6" w14:textId="77777777" w:rsidTr="00B52977">
        <w:trPr>
          <w:trHeight w:hRule="exact" w:val="663"/>
        </w:trPr>
        <w:tc>
          <w:tcPr>
            <w:tcW w:w="10615" w:type="dxa"/>
            <w:gridSpan w:val="11"/>
            <w:tcBorders>
              <w:bottom w:val="single" w:sz="4" w:space="0" w:color="auto"/>
            </w:tcBorders>
            <w:shd w:val="clear" w:color="auto" w:fill="9CC2E5" w:themeFill="accent1" w:themeFillTint="99"/>
          </w:tcPr>
          <w:p w14:paraId="6D5365C9" w14:textId="5702FED6" w:rsidR="004751BE" w:rsidRDefault="004751BE" w:rsidP="0012651F">
            <w:pPr>
              <w:spacing w:after="0"/>
              <w:rPr>
                <w:u w:val="single"/>
              </w:rPr>
            </w:pPr>
            <w:r>
              <w:rPr>
                <w:b/>
              </w:rPr>
              <w:t xml:space="preserve">9. Deliverables / Project Outputs – </w:t>
            </w:r>
            <w:r w:rsidRPr="004751BE">
              <w:t>Clearly (i) describe</w:t>
            </w:r>
            <w:r>
              <w:t xml:space="preserve"> the </w:t>
            </w:r>
            <w:r w:rsidRPr="2B7BE1D6">
              <w:rPr>
                <w:u w:val="single"/>
              </w:rPr>
              <w:t>expected deliverables</w:t>
            </w:r>
            <w:r w:rsidR="00CE1F98">
              <w:t xml:space="preserve"> (</w:t>
            </w:r>
            <w:r w:rsidR="00F21196">
              <w:t>be sure to include the</w:t>
            </w:r>
            <w:r w:rsidR="00CE1F98">
              <w:t xml:space="preserve"> mandatory </w:t>
            </w:r>
            <w:r w:rsidR="00F21196" w:rsidRPr="00F21196">
              <w:rPr>
                <w:b/>
                <w:i/>
              </w:rPr>
              <w:t xml:space="preserve">final </w:t>
            </w:r>
            <w:r w:rsidR="00CE1F98" w:rsidRPr="00F21196">
              <w:rPr>
                <w:b/>
                <w:i/>
              </w:rPr>
              <w:t>report</w:t>
            </w:r>
            <w:r w:rsidR="00CE1F98">
              <w:t xml:space="preserve"> on the results/outcomes for clients)</w:t>
            </w:r>
            <w:r w:rsidR="00D0167D" w:rsidRPr="00CE1F98">
              <w:t>;</w:t>
            </w:r>
            <w:r>
              <w:t xml:space="preserve"> and (ii) explain their </w:t>
            </w:r>
            <w:r w:rsidRPr="2B7BE1D6">
              <w:rPr>
                <w:u w:val="single"/>
              </w:rPr>
              <w:t>relevance/usefulness to clients</w:t>
            </w:r>
            <w:r w:rsidR="00C23F7B" w:rsidRPr="00C23F7B">
              <w:t xml:space="preserve"> </w:t>
            </w:r>
            <w:r w:rsidR="00C23F7B" w:rsidRPr="2B7BE1D6">
              <w:rPr>
                <w:b/>
                <w:bCs/>
                <w:sz w:val="18"/>
                <w:szCs w:val="18"/>
              </w:rPr>
              <w:t>(</w:t>
            </w:r>
            <w:r w:rsidR="00C23F7B">
              <w:rPr>
                <w:b/>
                <w:bCs/>
                <w:sz w:val="18"/>
                <w:szCs w:val="18"/>
              </w:rPr>
              <w:t>250</w:t>
            </w:r>
            <w:r w:rsidR="00C23F7B" w:rsidRPr="2B7BE1D6">
              <w:rPr>
                <w:b/>
                <w:bCs/>
                <w:sz w:val="18"/>
                <w:szCs w:val="18"/>
              </w:rPr>
              <w:t xml:space="preserve"> words max).</w:t>
            </w:r>
          </w:p>
          <w:p w14:paraId="3557963D" w14:textId="4666B5A5" w:rsidR="004751BE" w:rsidRDefault="004751BE" w:rsidP="0012651F">
            <w:pPr>
              <w:spacing w:after="0"/>
              <w:rPr>
                <w:b/>
              </w:rPr>
            </w:pPr>
          </w:p>
        </w:tc>
      </w:tr>
      <w:tr w:rsidR="00B52977" w14:paraId="5FEFEDDD" w14:textId="77777777" w:rsidTr="00BF43DA">
        <w:trPr>
          <w:trHeight w:hRule="exact" w:val="2454"/>
        </w:trPr>
        <w:tc>
          <w:tcPr>
            <w:tcW w:w="1061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F655C48" w14:textId="4A83D103" w:rsidR="00B52977" w:rsidRDefault="00223D37" w:rsidP="00223D37">
            <w:pPr>
              <w:spacing w:after="0"/>
            </w:pPr>
            <w:r>
              <w:rPr>
                <w:b/>
              </w:rPr>
              <w:t>(i) The expected deliverables</w:t>
            </w:r>
            <w:r>
              <w:t xml:space="preserve"> </w:t>
            </w:r>
            <w:r w:rsidR="008513C4">
              <w:t>are</w:t>
            </w:r>
            <w:r>
              <w:t xml:space="preserve"> </w:t>
            </w:r>
            <w:r w:rsidR="008513C4">
              <w:t>a</w:t>
            </w:r>
            <w:r w:rsidR="00D36607">
              <w:t xml:space="preserve"> technical</w:t>
            </w:r>
            <w:r w:rsidR="008513C4">
              <w:t xml:space="preserve"> report on </w:t>
            </w:r>
            <w:r w:rsidR="00C7531B">
              <w:t>predator-prey</w:t>
            </w:r>
            <w:r w:rsidR="008513C4">
              <w:t xml:space="preserve"> dynamics including data prod</w:t>
            </w:r>
            <w:r w:rsidR="00B85DC2">
              <w:t>ucts that can be incorporated into</w:t>
            </w:r>
            <w:r w:rsidR="008513C4">
              <w:t xml:space="preserve"> stock assessment</w:t>
            </w:r>
            <w:r w:rsidR="00D36607">
              <w:t>s.  A</w:t>
            </w:r>
            <w:r w:rsidR="008513C4">
              <w:t xml:space="preserve"> primary</w:t>
            </w:r>
            <w:r>
              <w:t xml:space="preserve"> paper </w:t>
            </w:r>
            <w:r w:rsidR="00B85DC2">
              <w:t xml:space="preserve">reporting </w:t>
            </w:r>
            <w:r w:rsidR="008513C4">
              <w:t xml:space="preserve">on </w:t>
            </w:r>
            <w:r>
              <w:t xml:space="preserve">trends in consumption of </w:t>
            </w:r>
            <w:r w:rsidR="00B85DC2">
              <w:t xml:space="preserve">northern </w:t>
            </w:r>
            <w:r>
              <w:t xml:space="preserve">shrimp by </w:t>
            </w:r>
            <w:r w:rsidR="009830EB">
              <w:t>specific predator</w:t>
            </w:r>
            <w:r>
              <w:t xml:space="preserve"> species, and </w:t>
            </w:r>
            <w:r w:rsidR="00B85DC2">
              <w:t>a spatio-temporal</w:t>
            </w:r>
            <w:r w:rsidR="00D36607">
              <w:t xml:space="preserve"> </w:t>
            </w:r>
            <w:r>
              <w:t>predator</w:t>
            </w:r>
            <w:r w:rsidR="00D36607">
              <w:t xml:space="preserve"> d</w:t>
            </w:r>
            <w:r w:rsidR="005F26F9">
              <w:t>istribution with the inclusion of</w:t>
            </w:r>
            <w:r w:rsidR="00D36607">
              <w:t xml:space="preserve"> </w:t>
            </w:r>
            <w:r>
              <w:t xml:space="preserve">environmental </w:t>
            </w:r>
            <w:r w:rsidR="00D36607">
              <w:t>factors</w:t>
            </w:r>
            <w:r>
              <w:t>. Depending on the breadth of the results a sec</w:t>
            </w:r>
            <w:r w:rsidR="00DA5ABC">
              <w:t>ond paper may be a possibility.</w:t>
            </w:r>
            <w:r>
              <w:t xml:space="preserve"> </w:t>
            </w:r>
          </w:p>
          <w:p w14:paraId="2D7E1ACA" w14:textId="77777777" w:rsidR="00223D37" w:rsidRDefault="00223D37" w:rsidP="00223D37">
            <w:pPr>
              <w:spacing w:after="0"/>
            </w:pPr>
          </w:p>
          <w:p w14:paraId="5EB4FA37" w14:textId="4D92A812" w:rsidR="00223D37" w:rsidRPr="00223D37" w:rsidRDefault="00223D37" w:rsidP="00812D12">
            <w:pPr>
              <w:spacing w:after="0"/>
              <w:rPr>
                <w:b/>
              </w:rPr>
            </w:pPr>
            <w:r w:rsidRPr="00223D37">
              <w:rPr>
                <w:b/>
              </w:rPr>
              <w:t xml:space="preserve">(ii) </w:t>
            </w:r>
            <w:r>
              <w:rPr>
                <w:b/>
              </w:rPr>
              <w:t xml:space="preserve">The final deliverables will be useful to the clients </w:t>
            </w:r>
            <w:r>
              <w:t xml:space="preserve">as sources of information for their </w:t>
            </w:r>
            <w:r w:rsidR="00812D12">
              <w:t xml:space="preserve">decision </w:t>
            </w:r>
            <w:r w:rsidR="00ED7F98">
              <w:t>processes</w:t>
            </w:r>
            <w:r w:rsidR="00F50936">
              <w:t xml:space="preserve">; depending on what </w:t>
            </w:r>
            <w:r w:rsidR="00DA5ABC">
              <w:t>predator-prey relationships</w:t>
            </w:r>
            <w:r w:rsidR="00F50936">
              <w:t xml:space="preserve"> are</w:t>
            </w:r>
            <w:r w:rsidR="00DA5ABC">
              <w:t xml:space="preserve"> observed</w:t>
            </w:r>
            <w:r w:rsidR="00F50936">
              <w:t xml:space="preserve">, it may be of interest to include shrimp stock health as </w:t>
            </w:r>
            <w:r w:rsidR="00DA5ABC">
              <w:t>a species in different assessments (</w:t>
            </w:r>
            <w:r w:rsidR="005D22A5">
              <w:t>e.g.</w:t>
            </w:r>
            <w:r w:rsidR="00DA5ABC">
              <w:t xml:space="preserve"> where shrimp stock health may directly impact another commercial</w:t>
            </w:r>
            <w:r w:rsidR="005D22A5">
              <w:t>ly</w:t>
            </w:r>
            <w:r w:rsidR="00B85DC2">
              <w:t xml:space="preserve"> important species).  Indices informing </w:t>
            </w:r>
            <w:r w:rsidR="00C7531B">
              <w:t>predator-prey</w:t>
            </w:r>
            <w:r w:rsidR="00B85DC2">
              <w:t xml:space="preserve"> dynamics will be made available to our clients for a variety of commercially important fisheries.</w:t>
            </w:r>
            <w:r w:rsidR="00ED7F98">
              <w:t xml:space="preserve">  We will also prepare a final technical report for the specific interests of our clients.</w:t>
            </w:r>
          </w:p>
        </w:tc>
      </w:tr>
      <w:tr w:rsidR="0012651F" w:rsidRPr="006B4FB6" w14:paraId="43356569" w14:textId="77777777" w:rsidTr="1CD0E113">
        <w:tblPrEx>
          <w:jc w:val="center"/>
        </w:tblPrEx>
        <w:trPr>
          <w:trHeight w:val="240"/>
          <w:jc w:val="center"/>
        </w:trPr>
        <w:tc>
          <w:tcPr>
            <w:tcW w:w="83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C7370E" w14:textId="77777777" w:rsidR="0012651F" w:rsidRDefault="0012651F" w:rsidP="0012651F">
            <w:pPr>
              <w:spacing w:after="20"/>
              <w:ind w:left="399" w:hanging="399"/>
              <w:rPr>
                <w:rFonts w:cs="Arial"/>
                <w:b/>
                <w:szCs w:val="20"/>
              </w:rPr>
            </w:pPr>
          </w:p>
        </w:tc>
        <w:tc>
          <w:tcPr>
            <w:tcW w:w="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97D790" w14:textId="77777777" w:rsidR="0012651F" w:rsidRPr="00FC2EF2" w:rsidRDefault="0012651F" w:rsidP="0012651F">
            <w:pPr>
              <w:spacing w:after="0"/>
              <w:ind w:left="399" w:hanging="399"/>
              <w:jc w:val="center"/>
              <w:rPr>
                <w:color w:val="0D0D0D" w:themeColor="text1" w:themeTint="F2"/>
                <w:lang w:val="en-US"/>
              </w:rPr>
            </w:pPr>
          </w:p>
        </w:tc>
      </w:tr>
      <w:tr w:rsidR="0012651F" w:rsidRPr="006B4FB6" w14:paraId="00C3CBDD" w14:textId="77777777" w:rsidTr="00D0167D">
        <w:tblPrEx>
          <w:jc w:val="center"/>
        </w:tblPrEx>
        <w:trPr>
          <w:trHeight w:val="240"/>
          <w:jc w:val="center"/>
        </w:trPr>
        <w:tc>
          <w:tcPr>
            <w:tcW w:w="10615" w:type="dxa"/>
            <w:gridSpan w:val="11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14:paraId="289CE772" w14:textId="47811998" w:rsidR="0012651F" w:rsidRPr="00D0167D" w:rsidRDefault="00FB763E" w:rsidP="00D0167D">
            <w:pPr>
              <w:spacing w:after="0"/>
              <w:ind w:left="399" w:hanging="399"/>
              <w:rPr>
                <w:color w:val="FF0000"/>
                <w:u w:val="single"/>
              </w:rPr>
            </w:pPr>
            <w:r>
              <w:rPr>
                <w:b/>
                <w:bCs/>
              </w:rPr>
              <w:lastRenderedPageBreak/>
              <w:t>10</w:t>
            </w:r>
            <w:r w:rsidR="0012651F" w:rsidRPr="1CD0E113">
              <w:rPr>
                <w:b/>
                <w:bCs/>
              </w:rPr>
              <w:t xml:space="preserve">. </w:t>
            </w:r>
            <w:r w:rsidR="0012651F" w:rsidRPr="00D0167D">
              <w:rPr>
                <w:b/>
                <w:bCs/>
              </w:rPr>
              <w:t>Data Management Plan</w:t>
            </w:r>
            <w:r w:rsidR="00D0167D">
              <w:rPr>
                <w:bCs/>
              </w:rPr>
              <w:t xml:space="preserve"> – Identify the SDM-SC data manager </w:t>
            </w:r>
            <w:r w:rsidR="00C34EFE">
              <w:rPr>
                <w:bCs/>
              </w:rPr>
              <w:t>for your region and the expected data steward for the life of the project and afterward</w:t>
            </w:r>
          </w:p>
          <w:p w14:paraId="7D7EB3C7" w14:textId="6C7A3DAC" w:rsidR="0012651F" w:rsidRPr="0097587F" w:rsidRDefault="0012651F" w:rsidP="00D0167D">
            <w:pPr>
              <w:spacing w:after="0"/>
              <w:ind w:left="399" w:hanging="399"/>
              <w:rPr>
                <w:color w:val="0D0D0D" w:themeColor="text1" w:themeTint="F2"/>
              </w:rPr>
            </w:pPr>
          </w:p>
        </w:tc>
      </w:tr>
      <w:tr w:rsidR="00D0167D" w:rsidRPr="006B4FB6" w14:paraId="087B706E" w14:textId="77777777" w:rsidTr="00D0167D">
        <w:tblPrEx>
          <w:jc w:val="center"/>
        </w:tblPrEx>
        <w:trPr>
          <w:trHeight w:val="345"/>
          <w:jc w:val="center"/>
        </w:trPr>
        <w:tc>
          <w:tcPr>
            <w:tcW w:w="4315" w:type="dxa"/>
            <w:gridSpan w:val="4"/>
            <w:shd w:val="clear" w:color="auto" w:fill="auto"/>
            <w:vAlign w:val="center"/>
          </w:tcPr>
          <w:p w14:paraId="5F326479" w14:textId="3A78A791" w:rsidR="00D0167D" w:rsidRPr="00D0167D" w:rsidRDefault="00D0167D" w:rsidP="00D0167D">
            <w:pPr>
              <w:spacing w:after="0"/>
              <w:ind w:left="399" w:hanging="399"/>
              <w:rPr>
                <w:b/>
                <w:color w:val="0D0D0D" w:themeColor="text1" w:themeTint="F2"/>
                <w:lang w:val="en-US"/>
              </w:rPr>
            </w:pPr>
            <w:r w:rsidRPr="00D0167D">
              <w:rPr>
                <w:b/>
                <w:color w:val="0D0D0D" w:themeColor="text1" w:themeTint="F2"/>
                <w:lang w:val="en-US"/>
              </w:rPr>
              <w:t xml:space="preserve">10.1 </w:t>
            </w:r>
            <w:r>
              <w:rPr>
                <w:b/>
                <w:color w:val="0D0D0D" w:themeColor="text1" w:themeTint="F2"/>
                <w:lang w:val="en-US"/>
              </w:rPr>
              <w:t>S</w:t>
            </w:r>
            <w:r w:rsidRPr="00D0167D">
              <w:rPr>
                <w:b/>
                <w:bCs/>
              </w:rPr>
              <w:t>DM-SC data manager in your region:</w:t>
            </w:r>
          </w:p>
        </w:tc>
        <w:tc>
          <w:tcPr>
            <w:tcW w:w="6300" w:type="dxa"/>
            <w:gridSpan w:val="7"/>
            <w:shd w:val="clear" w:color="auto" w:fill="auto"/>
            <w:vAlign w:val="center"/>
          </w:tcPr>
          <w:p w14:paraId="69840331" w14:textId="17F6265D" w:rsidR="00D0167D" w:rsidRPr="00FC2EF2" w:rsidRDefault="007F729A" w:rsidP="00D0167D">
            <w:pPr>
              <w:spacing w:after="0"/>
              <w:ind w:left="399" w:hanging="399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Mike McMahon</w:t>
            </w:r>
          </w:p>
        </w:tc>
      </w:tr>
      <w:tr w:rsidR="00D0167D" w:rsidRPr="006B4FB6" w14:paraId="5BE6799F" w14:textId="77777777" w:rsidTr="00D0167D">
        <w:tblPrEx>
          <w:jc w:val="center"/>
        </w:tblPrEx>
        <w:trPr>
          <w:trHeight w:val="345"/>
          <w:jc w:val="center"/>
        </w:trPr>
        <w:tc>
          <w:tcPr>
            <w:tcW w:w="4315" w:type="dxa"/>
            <w:gridSpan w:val="4"/>
            <w:shd w:val="clear" w:color="auto" w:fill="auto"/>
            <w:vAlign w:val="center"/>
          </w:tcPr>
          <w:p w14:paraId="6F59B2EF" w14:textId="398487AD" w:rsidR="00D0167D" w:rsidRPr="00D0167D" w:rsidRDefault="00D0167D" w:rsidP="00D0167D">
            <w:pPr>
              <w:spacing w:after="0"/>
              <w:ind w:left="399" w:hanging="399"/>
              <w:rPr>
                <w:b/>
                <w:color w:val="0D0D0D" w:themeColor="text1" w:themeTint="F2"/>
              </w:rPr>
            </w:pPr>
            <w:r w:rsidRPr="00D0167D">
              <w:rPr>
                <w:b/>
                <w:color w:val="0D0D0D" w:themeColor="text1" w:themeTint="F2"/>
              </w:rPr>
              <w:t>10.2 Data Steward for the project:</w:t>
            </w:r>
          </w:p>
        </w:tc>
        <w:tc>
          <w:tcPr>
            <w:tcW w:w="6300" w:type="dxa"/>
            <w:gridSpan w:val="7"/>
            <w:shd w:val="clear" w:color="auto" w:fill="auto"/>
            <w:vAlign w:val="center"/>
          </w:tcPr>
          <w:p w14:paraId="7AB06382" w14:textId="119216A8" w:rsidR="00D0167D" w:rsidRDefault="00FE37DC" w:rsidP="00D0167D">
            <w:pPr>
              <w:spacing w:after="0"/>
              <w:ind w:left="399" w:hanging="399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Manon Cassista-Da Ros</w:t>
            </w:r>
          </w:p>
        </w:tc>
      </w:tr>
      <w:tr w:rsidR="0012651F" w14:paraId="08362158" w14:textId="77777777" w:rsidTr="1CD0E113">
        <w:trPr>
          <w:trHeight w:hRule="exact" w:val="144"/>
        </w:trPr>
        <w:tc>
          <w:tcPr>
            <w:tcW w:w="1061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A5956D" w14:textId="77777777" w:rsidR="0012651F" w:rsidRDefault="0012651F" w:rsidP="0012651F">
            <w:pPr>
              <w:spacing w:after="0"/>
              <w:rPr>
                <w:b/>
              </w:rPr>
            </w:pPr>
          </w:p>
          <w:p w14:paraId="54FCFB00" w14:textId="522F4CE4" w:rsidR="0012651F" w:rsidRDefault="0012651F" w:rsidP="0012651F">
            <w:pPr>
              <w:spacing w:after="0"/>
              <w:rPr>
                <w:b/>
              </w:rPr>
            </w:pPr>
          </w:p>
        </w:tc>
      </w:tr>
      <w:tr w:rsidR="0012651F" w14:paraId="28D48B91" w14:textId="77777777" w:rsidTr="1CD0E113">
        <w:trPr>
          <w:trHeight w:hRule="exact" w:val="432"/>
        </w:trPr>
        <w:tc>
          <w:tcPr>
            <w:tcW w:w="10615" w:type="dxa"/>
            <w:gridSpan w:val="11"/>
            <w:tcBorders>
              <w:top w:val="single" w:sz="4" w:space="0" w:color="auto"/>
            </w:tcBorders>
            <w:shd w:val="clear" w:color="auto" w:fill="A8D08D" w:themeFill="accent6" w:themeFillTint="99"/>
            <w:vAlign w:val="center"/>
          </w:tcPr>
          <w:p w14:paraId="00B131EA" w14:textId="602CBAAA" w:rsidR="0012651F" w:rsidRPr="009F64C8" w:rsidRDefault="00FB763E" w:rsidP="00A245A5">
            <w:pPr>
              <w:spacing w:after="0"/>
            </w:pPr>
            <w:r>
              <w:rPr>
                <w:b/>
              </w:rPr>
              <w:t>11</w:t>
            </w:r>
            <w:r w:rsidR="0012651F" w:rsidRPr="00CA13DB">
              <w:rPr>
                <w:b/>
              </w:rPr>
              <w:t xml:space="preserve">. </w:t>
            </w:r>
            <w:r w:rsidR="0012651F" w:rsidRPr="004F7263">
              <w:rPr>
                <w:b/>
              </w:rPr>
              <w:t>Budget</w:t>
            </w:r>
            <w:r w:rsidR="0012651F" w:rsidRPr="005D66C3">
              <w:rPr>
                <w:b/>
                <w:sz w:val="22"/>
              </w:rPr>
              <w:t xml:space="preserve"> </w:t>
            </w:r>
            <w:r w:rsidR="0012651F" w:rsidRPr="000E2F08">
              <w:rPr>
                <w:sz w:val="18"/>
                <w:szCs w:val="18"/>
              </w:rPr>
              <w:t>– Outline funding requested from the CSRF for the applicable years.</w:t>
            </w:r>
            <w:r w:rsidR="00503AB7">
              <w:rPr>
                <w:sz w:val="18"/>
                <w:szCs w:val="18"/>
              </w:rPr>
              <w:t xml:space="preserve"> Use the ‘Budget Spreadsheet’ </w:t>
            </w:r>
            <w:r w:rsidR="00A245A5">
              <w:rPr>
                <w:sz w:val="18"/>
                <w:szCs w:val="18"/>
              </w:rPr>
              <w:t xml:space="preserve">template on the CSRF website </w:t>
            </w:r>
            <w:r w:rsidR="00503AB7">
              <w:rPr>
                <w:sz w:val="18"/>
                <w:szCs w:val="18"/>
              </w:rPr>
              <w:t xml:space="preserve">to </w:t>
            </w:r>
            <w:r w:rsidR="00CC63AC">
              <w:rPr>
                <w:sz w:val="18"/>
                <w:szCs w:val="18"/>
              </w:rPr>
              <w:t>assist</w:t>
            </w:r>
            <w:r w:rsidR="00503AB7">
              <w:rPr>
                <w:sz w:val="18"/>
                <w:szCs w:val="18"/>
              </w:rPr>
              <w:t xml:space="preserve"> with these calculations.</w:t>
            </w:r>
            <w:r w:rsidR="0012651F" w:rsidRPr="000E2F08">
              <w:rPr>
                <w:sz w:val="18"/>
                <w:szCs w:val="18"/>
              </w:rPr>
              <w:t xml:space="preserve"> </w:t>
            </w:r>
            <w:r w:rsidR="0012651F" w:rsidRPr="000E2F08">
              <w:rPr>
                <w:i/>
                <w:sz w:val="18"/>
                <w:szCs w:val="18"/>
              </w:rPr>
              <w:t>**</w:t>
            </w:r>
            <w:r w:rsidR="0012651F" w:rsidRPr="000E2F08">
              <w:rPr>
                <w:b/>
                <w:i/>
                <w:sz w:val="18"/>
                <w:szCs w:val="18"/>
              </w:rPr>
              <w:t>Round to the nearest dollar.</w:t>
            </w:r>
          </w:p>
        </w:tc>
      </w:tr>
      <w:tr w:rsidR="0012651F" w:rsidRPr="00331C77" w14:paraId="45364DF9" w14:textId="77777777" w:rsidTr="00F61595">
        <w:trPr>
          <w:trHeight w:hRule="exact" w:val="564"/>
        </w:trPr>
        <w:tc>
          <w:tcPr>
            <w:tcW w:w="1522" w:type="dxa"/>
            <w:shd w:val="clear" w:color="auto" w:fill="C5E0B3" w:themeFill="accent6" w:themeFillTint="66"/>
            <w:vAlign w:val="center"/>
          </w:tcPr>
          <w:p w14:paraId="27972BE7" w14:textId="6AA95406" w:rsidR="0012651F" w:rsidRPr="005313CB" w:rsidRDefault="0012651F" w:rsidP="00FB763E">
            <w:pPr>
              <w:spacing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</w:t>
            </w:r>
            <w:r w:rsidR="00FB763E">
              <w:rPr>
                <w:rFonts w:cs="Arial"/>
                <w:b/>
                <w:szCs w:val="20"/>
              </w:rPr>
              <w:t>1</w:t>
            </w:r>
            <w:r>
              <w:rPr>
                <w:rFonts w:cs="Arial"/>
                <w:b/>
                <w:szCs w:val="20"/>
              </w:rPr>
              <w:t xml:space="preserve">.1 </w:t>
            </w:r>
            <w:r w:rsidRPr="005313CB">
              <w:rPr>
                <w:rFonts w:cs="Arial"/>
                <w:b/>
                <w:szCs w:val="20"/>
              </w:rPr>
              <w:t xml:space="preserve">Salary </w:t>
            </w:r>
            <w:r>
              <w:rPr>
                <w:rFonts w:cs="Arial"/>
                <w:b/>
                <w:szCs w:val="20"/>
              </w:rPr>
              <w:t>requested</w:t>
            </w:r>
          </w:p>
        </w:tc>
        <w:tc>
          <w:tcPr>
            <w:tcW w:w="2340" w:type="dxa"/>
            <w:gridSpan w:val="2"/>
            <w:shd w:val="clear" w:color="auto" w:fill="E2EFD9" w:themeFill="accent6" w:themeFillTint="33"/>
            <w:vAlign w:val="center"/>
          </w:tcPr>
          <w:p w14:paraId="6D7C02AC" w14:textId="26B987F8" w:rsidR="0012651F" w:rsidRPr="005313CB" w:rsidRDefault="0012651F" w:rsidP="0012651F">
            <w:pPr>
              <w:spacing w:after="0"/>
              <w:jc w:val="center"/>
              <w:rPr>
                <w:b/>
              </w:rPr>
            </w:pPr>
            <w:r w:rsidRPr="005313CB">
              <w:rPr>
                <w:b/>
              </w:rPr>
              <w:t>Year 1</w:t>
            </w:r>
          </w:p>
        </w:tc>
        <w:tc>
          <w:tcPr>
            <w:tcW w:w="2973" w:type="dxa"/>
            <w:gridSpan w:val="2"/>
            <w:shd w:val="clear" w:color="auto" w:fill="E2EFD9" w:themeFill="accent6" w:themeFillTint="33"/>
            <w:vAlign w:val="center"/>
          </w:tcPr>
          <w:p w14:paraId="497F84CF" w14:textId="36A20438" w:rsidR="0012651F" w:rsidRPr="005313CB" w:rsidRDefault="0012651F" w:rsidP="0012651F">
            <w:pPr>
              <w:spacing w:after="0"/>
              <w:jc w:val="center"/>
              <w:rPr>
                <w:b/>
              </w:rPr>
            </w:pPr>
            <w:r w:rsidRPr="005313CB">
              <w:rPr>
                <w:b/>
              </w:rPr>
              <w:t>Year 2</w:t>
            </w:r>
          </w:p>
        </w:tc>
        <w:tc>
          <w:tcPr>
            <w:tcW w:w="1620" w:type="dxa"/>
            <w:gridSpan w:val="3"/>
            <w:shd w:val="clear" w:color="auto" w:fill="E2EFD9" w:themeFill="accent6" w:themeFillTint="33"/>
            <w:vAlign w:val="center"/>
          </w:tcPr>
          <w:p w14:paraId="3C16CAA6" w14:textId="0088AAFE" w:rsidR="0012651F" w:rsidRPr="005313CB" w:rsidRDefault="0012651F" w:rsidP="0012651F">
            <w:pPr>
              <w:spacing w:after="0"/>
              <w:jc w:val="center"/>
              <w:rPr>
                <w:b/>
              </w:rPr>
            </w:pPr>
            <w:r w:rsidRPr="005313CB">
              <w:rPr>
                <w:b/>
              </w:rPr>
              <w:t>Year 3</w:t>
            </w:r>
          </w:p>
        </w:tc>
        <w:tc>
          <w:tcPr>
            <w:tcW w:w="2160" w:type="dxa"/>
            <w:gridSpan w:val="3"/>
            <w:shd w:val="clear" w:color="auto" w:fill="C5E0B3" w:themeFill="accent6" w:themeFillTint="66"/>
            <w:vAlign w:val="center"/>
          </w:tcPr>
          <w:p w14:paraId="516906CA" w14:textId="5140E2DF" w:rsidR="0012651F" w:rsidRPr="005313CB" w:rsidRDefault="0012651F" w:rsidP="0012651F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Salary </w:t>
            </w:r>
            <w:r w:rsidRPr="005313CB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12651F" w:rsidRPr="00331C77" w14:paraId="34AE0309" w14:textId="77777777" w:rsidTr="00F61595">
        <w:trPr>
          <w:trHeight w:hRule="exact" w:val="348"/>
        </w:trPr>
        <w:tc>
          <w:tcPr>
            <w:tcW w:w="1522" w:type="dxa"/>
            <w:shd w:val="clear" w:color="auto" w:fill="E2EFD9" w:themeFill="accent6" w:themeFillTint="33"/>
            <w:vAlign w:val="center"/>
          </w:tcPr>
          <w:p w14:paraId="72A4DB8C" w14:textId="321A348B" w:rsidR="0012651F" w:rsidRPr="000E2F08" w:rsidRDefault="0012651F" w:rsidP="0012651F">
            <w:pPr>
              <w:spacing w:after="0"/>
              <w:rPr>
                <w:rFonts w:cs="Arial"/>
                <w:b/>
                <w:szCs w:val="20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39878C4F" w14:textId="27C74260" w:rsidR="0012651F" w:rsidRPr="000E2F08" w:rsidRDefault="0012651F" w:rsidP="00D738F4">
            <w:pPr>
              <w:spacing w:after="0"/>
              <w:jc w:val="center"/>
            </w:pPr>
            <w:r w:rsidRPr="000E2F08">
              <w:t>$</w:t>
            </w:r>
            <w:r w:rsidR="00D738F4">
              <w:t>65,500</w:t>
            </w:r>
          </w:p>
        </w:tc>
        <w:tc>
          <w:tcPr>
            <w:tcW w:w="2973" w:type="dxa"/>
            <w:gridSpan w:val="2"/>
            <w:shd w:val="clear" w:color="auto" w:fill="auto"/>
            <w:vAlign w:val="center"/>
          </w:tcPr>
          <w:p w14:paraId="201E95AF" w14:textId="46EB7DDA" w:rsidR="0012651F" w:rsidRPr="000E2F08" w:rsidRDefault="0012651F" w:rsidP="009830EB">
            <w:pPr>
              <w:spacing w:after="0"/>
              <w:jc w:val="center"/>
            </w:pPr>
            <w:r w:rsidRPr="000E2F08">
              <w:t>$</w:t>
            </w:r>
            <w:r w:rsidR="00D738F4">
              <w:t>68</w:t>
            </w:r>
            <w:r w:rsidR="009830EB">
              <w:t>,000</w:t>
            </w: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 w14:paraId="50610C07" w14:textId="36027304" w:rsidR="0012651F" w:rsidRPr="000E2F08" w:rsidRDefault="00D021A7" w:rsidP="0012651F">
            <w:pPr>
              <w:spacing w:after="0"/>
              <w:jc w:val="center"/>
            </w:pPr>
            <w:r>
              <w:t>$</w:t>
            </w:r>
            <w:r w:rsidR="00D738F4">
              <w:t>71,000</w:t>
            </w:r>
          </w:p>
        </w:tc>
        <w:tc>
          <w:tcPr>
            <w:tcW w:w="2160" w:type="dxa"/>
            <w:gridSpan w:val="3"/>
            <w:shd w:val="clear" w:color="auto" w:fill="F2F2F2" w:themeFill="background1" w:themeFillShade="F2"/>
            <w:vAlign w:val="center"/>
          </w:tcPr>
          <w:p w14:paraId="36173DE3" w14:textId="7C9996DD" w:rsidR="0012651F" w:rsidRPr="000E2F08" w:rsidRDefault="0012651F" w:rsidP="00D021A7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E2F08">
              <w:rPr>
                <w:rFonts w:cs="Arial"/>
                <w:sz w:val="18"/>
                <w:szCs w:val="18"/>
              </w:rPr>
              <w:t>$</w:t>
            </w:r>
            <w:r w:rsidR="00D738F4">
              <w:rPr>
                <w:rFonts w:cs="Arial"/>
                <w:sz w:val="18"/>
                <w:szCs w:val="18"/>
              </w:rPr>
              <w:t>204,500</w:t>
            </w:r>
          </w:p>
        </w:tc>
      </w:tr>
      <w:tr w:rsidR="0012651F" w:rsidRPr="00331C77" w14:paraId="6A368396" w14:textId="77777777" w:rsidTr="1CD0E113">
        <w:trPr>
          <w:trHeight w:hRule="exact" w:val="528"/>
        </w:trPr>
        <w:tc>
          <w:tcPr>
            <w:tcW w:w="10615" w:type="dxa"/>
            <w:gridSpan w:val="11"/>
            <w:shd w:val="clear" w:color="auto" w:fill="E2EFD9" w:themeFill="accent6" w:themeFillTint="33"/>
            <w:vAlign w:val="center"/>
          </w:tcPr>
          <w:p w14:paraId="719B62CA" w14:textId="1DCE1FB6" w:rsidR="0012651F" w:rsidRDefault="0012651F" w:rsidP="0012651F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Cs w:val="20"/>
              </w:rPr>
              <w:t xml:space="preserve">Outline </w:t>
            </w:r>
            <w:r w:rsidRPr="00C75909">
              <w:rPr>
                <w:rFonts w:cs="Arial"/>
                <w:b/>
                <w:szCs w:val="20"/>
              </w:rPr>
              <w:t>salary costs</w:t>
            </w:r>
            <w:r w:rsidRPr="005313CB">
              <w:rPr>
                <w:rFonts w:cs="Arial"/>
                <w:sz w:val="18"/>
                <w:szCs w:val="18"/>
              </w:rPr>
              <w:t xml:space="preserve"> </w:t>
            </w:r>
          </w:p>
          <w:p w14:paraId="2EF78F05" w14:textId="125F7D37" w:rsidR="0012651F" w:rsidRPr="005313CB" w:rsidRDefault="0012651F" w:rsidP="0012651F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Briefly identify what salary funding will be used for</w:t>
            </w:r>
          </w:p>
        </w:tc>
      </w:tr>
      <w:tr w:rsidR="0012651F" w:rsidRPr="00331C77" w14:paraId="33D91566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39314232" w14:textId="77777777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1</w:t>
            </w:r>
          </w:p>
          <w:p w14:paraId="59F5555F" w14:textId="01709764" w:rsidR="009830EB" w:rsidRPr="00BF43DA" w:rsidRDefault="00FE37DC" w:rsidP="00BF43D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FTE EG-03</w:t>
            </w:r>
            <w:r w:rsidR="00D738F4">
              <w:rPr>
                <w:rFonts w:cs="Arial"/>
                <w:szCs w:val="20"/>
              </w:rPr>
              <w:t xml:space="preserve"> salary (step 2)</w:t>
            </w:r>
          </w:p>
        </w:tc>
      </w:tr>
      <w:tr w:rsidR="0012651F" w:rsidRPr="00331C77" w14:paraId="5508970A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0A5AA433" w14:textId="77777777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2</w:t>
            </w:r>
          </w:p>
          <w:p w14:paraId="6625D927" w14:textId="164B58DB" w:rsidR="009830EB" w:rsidRPr="00D738F4" w:rsidRDefault="00D738F4" w:rsidP="00D738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FTE EG-03 salary (step 3)</w:t>
            </w:r>
          </w:p>
        </w:tc>
      </w:tr>
      <w:tr w:rsidR="0012651F" w:rsidRPr="00331C77" w14:paraId="4E45F8C1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731CF0C2" w14:textId="77777777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3</w:t>
            </w:r>
          </w:p>
          <w:p w14:paraId="7997C3F8" w14:textId="3373A24D" w:rsidR="0012651F" w:rsidRPr="00D738F4" w:rsidRDefault="00D738F4" w:rsidP="00D738F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FTE EG-03 salary (step 4)</w:t>
            </w:r>
          </w:p>
        </w:tc>
      </w:tr>
      <w:tr w:rsidR="0012651F" w:rsidRPr="00331C77" w14:paraId="2E74AFD5" w14:textId="77777777" w:rsidTr="00F61595">
        <w:trPr>
          <w:trHeight w:hRule="exact" w:val="510"/>
        </w:trPr>
        <w:tc>
          <w:tcPr>
            <w:tcW w:w="1522" w:type="dxa"/>
            <w:shd w:val="clear" w:color="auto" w:fill="C5E0B3" w:themeFill="accent6" w:themeFillTint="66"/>
          </w:tcPr>
          <w:p w14:paraId="44D7D79C" w14:textId="77DEBA65" w:rsidR="0012651F" w:rsidRPr="00C75909" w:rsidRDefault="00FB763E" w:rsidP="0012651F">
            <w:pPr>
              <w:spacing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11</w:t>
            </w:r>
            <w:r w:rsidR="0012651F">
              <w:rPr>
                <w:rFonts w:cs="Arial"/>
                <w:b/>
                <w:szCs w:val="20"/>
              </w:rPr>
              <w:t>.2 O&amp;M requested</w:t>
            </w:r>
          </w:p>
        </w:tc>
        <w:tc>
          <w:tcPr>
            <w:tcW w:w="2340" w:type="dxa"/>
            <w:gridSpan w:val="2"/>
            <w:shd w:val="clear" w:color="auto" w:fill="E2EFD9" w:themeFill="accent6" w:themeFillTint="33"/>
            <w:vAlign w:val="center"/>
          </w:tcPr>
          <w:p w14:paraId="537CAD89" w14:textId="07511AC8" w:rsidR="0012651F" w:rsidRPr="00331C77" w:rsidRDefault="0012651F" w:rsidP="0012651F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973" w:type="dxa"/>
            <w:gridSpan w:val="2"/>
            <w:shd w:val="clear" w:color="auto" w:fill="E2EFD9" w:themeFill="accent6" w:themeFillTint="33"/>
            <w:vAlign w:val="center"/>
          </w:tcPr>
          <w:p w14:paraId="6574D1A2" w14:textId="04E32A28" w:rsidR="0012651F" w:rsidRPr="00331C77" w:rsidRDefault="0012651F" w:rsidP="0012651F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1620" w:type="dxa"/>
            <w:gridSpan w:val="3"/>
            <w:shd w:val="clear" w:color="auto" w:fill="E2EFD9" w:themeFill="accent6" w:themeFillTint="33"/>
            <w:vAlign w:val="center"/>
          </w:tcPr>
          <w:p w14:paraId="4AAB66D5" w14:textId="46A0BD11" w:rsidR="0012651F" w:rsidRPr="00331C77" w:rsidRDefault="0012651F" w:rsidP="0012651F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160" w:type="dxa"/>
            <w:gridSpan w:val="3"/>
            <w:shd w:val="clear" w:color="auto" w:fill="C5E0B3" w:themeFill="accent6" w:themeFillTint="66"/>
            <w:vAlign w:val="center"/>
          </w:tcPr>
          <w:p w14:paraId="2A237CBA" w14:textId="545A357A" w:rsidR="0012651F" w:rsidRPr="00331C77" w:rsidRDefault="0012651F" w:rsidP="0012651F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O&amp;M </w:t>
            </w: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12651F" w:rsidRPr="000457EB" w14:paraId="277674E8" w14:textId="77777777" w:rsidTr="00F61595">
        <w:trPr>
          <w:trHeight w:hRule="exact" w:val="346"/>
        </w:trPr>
        <w:tc>
          <w:tcPr>
            <w:tcW w:w="1522" w:type="dxa"/>
            <w:shd w:val="clear" w:color="auto" w:fill="E2EFD9" w:themeFill="accent6" w:themeFillTint="33"/>
            <w:vAlign w:val="center"/>
          </w:tcPr>
          <w:p w14:paraId="0C418753" w14:textId="6F393019" w:rsidR="0012651F" w:rsidRPr="00FF034E" w:rsidRDefault="0012651F" w:rsidP="0012651F">
            <w:pPr>
              <w:spacing w:after="0"/>
              <w:rPr>
                <w:rFonts w:cs="Arial"/>
                <w:b/>
                <w:szCs w:val="16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48F13958" w14:textId="23F7EB1D" w:rsidR="0012651F" w:rsidRDefault="0012651F" w:rsidP="00D738F4">
            <w:pPr>
              <w:spacing w:after="0"/>
              <w:jc w:val="center"/>
              <w:rPr>
                <w:szCs w:val="18"/>
              </w:rPr>
            </w:pPr>
            <w:r>
              <w:t>$</w:t>
            </w:r>
            <w:r w:rsidR="00ED7F98">
              <w:t xml:space="preserve"> </w:t>
            </w:r>
            <w:r w:rsidR="004F0BC8">
              <w:t>3</w:t>
            </w:r>
            <w:r w:rsidR="00D738F4">
              <w:t>,00</w:t>
            </w:r>
            <w:r w:rsidR="004F0BC8">
              <w:t>0</w:t>
            </w:r>
          </w:p>
        </w:tc>
        <w:tc>
          <w:tcPr>
            <w:tcW w:w="2973" w:type="dxa"/>
            <w:gridSpan w:val="2"/>
            <w:vAlign w:val="center"/>
          </w:tcPr>
          <w:p w14:paraId="6931B5AA" w14:textId="759D127B" w:rsidR="0012651F" w:rsidRDefault="0012651F" w:rsidP="00F3174B">
            <w:pPr>
              <w:spacing w:after="0"/>
              <w:jc w:val="center"/>
              <w:rPr>
                <w:szCs w:val="18"/>
              </w:rPr>
            </w:pPr>
            <w:r>
              <w:t>$</w:t>
            </w:r>
            <w:r w:rsidR="00812D12">
              <w:t>1,000</w:t>
            </w:r>
          </w:p>
        </w:tc>
        <w:tc>
          <w:tcPr>
            <w:tcW w:w="1620" w:type="dxa"/>
            <w:gridSpan w:val="3"/>
            <w:vAlign w:val="center"/>
          </w:tcPr>
          <w:p w14:paraId="33132CA6" w14:textId="5A3ACFCF" w:rsidR="0012651F" w:rsidRDefault="0012651F" w:rsidP="00892460">
            <w:pPr>
              <w:spacing w:after="0"/>
              <w:jc w:val="center"/>
              <w:rPr>
                <w:szCs w:val="18"/>
              </w:rPr>
            </w:pPr>
            <w:r>
              <w:t>$</w:t>
            </w:r>
            <w:r w:rsidR="00892460">
              <w:t>5</w:t>
            </w:r>
            <w:r w:rsidR="005F26F9">
              <w:t>,100</w:t>
            </w:r>
          </w:p>
        </w:tc>
        <w:tc>
          <w:tcPr>
            <w:tcW w:w="2160" w:type="dxa"/>
            <w:gridSpan w:val="3"/>
            <w:shd w:val="clear" w:color="auto" w:fill="F2F2F2" w:themeFill="background1" w:themeFillShade="F2"/>
            <w:vAlign w:val="center"/>
          </w:tcPr>
          <w:p w14:paraId="01A4B9BF" w14:textId="4E64F754" w:rsidR="0012651F" w:rsidRDefault="0012651F" w:rsidP="00892460">
            <w:pPr>
              <w:spacing w:after="0"/>
              <w:jc w:val="center"/>
              <w:rPr>
                <w:szCs w:val="18"/>
              </w:rPr>
            </w:pPr>
            <w:r>
              <w:rPr>
                <w:szCs w:val="18"/>
              </w:rPr>
              <w:t>$</w:t>
            </w:r>
            <w:r w:rsidR="00892460">
              <w:rPr>
                <w:szCs w:val="18"/>
              </w:rPr>
              <w:t>9</w:t>
            </w:r>
            <w:r w:rsidR="00F3174B">
              <w:rPr>
                <w:szCs w:val="18"/>
              </w:rPr>
              <w:t>,</w:t>
            </w:r>
            <w:r w:rsidR="004F0BC8">
              <w:rPr>
                <w:szCs w:val="18"/>
              </w:rPr>
              <w:t>1</w:t>
            </w:r>
            <w:r w:rsidR="00F3174B">
              <w:rPr>
                <w:szCs w:val="18"/>
              </w:rPr>
              <w:t>00</w:t>
            </w:r>
          </w:p>
        </w:tc>
      </w:tr>
      <w:tr w:rsidR="0012651F" w:rsidRPr="00A5073D" w14:paraId="7BAFE8AB" w14:textId="77777777" w:rsidTr="1CD0E113">
        <w:trPr>
          <w:trHeight w:hRule="exact" w:val="564"/>
        </w:trPr>
        <w:tc>
          <w:tcPr>
            <w:tcW w:w="10615" w:type="dxa"/>
            <w:gridSpan w:val="11"/>
            <w:shd w:val="clear" w:color="auto" w:fill="E2EFD9" w:themeFill="accent6" w:themeFillTint="33"/>
            <w:vAlign w:val="center"/>
          </w:tcPr>
          <w:p w14:paraId="7BCFC5BD" w14:textId="58C14833" w:rsidR="0012651F" w:rsidRDefault="0012651F" w:rsidP="0012651F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b/>
                <w:szCs w:val="18"/>
              </w:rPr>
              <w:t xml:space="preserve">Outline O&amp;M costs </w:t>
            </w:r>
          </w:p>
          <w:p w14:paraId="1D08F51C" w14:textId="35A8FE08" w:rsidR="0012651F" w:rsidRPr="00A5073D" w:rsidRDefault="0012651F" w:rsidP="0012651F">
            <w:pPr>
              <w:spacing w:after="0"/>
              <w:jc w:val="center"/>
              <w:rPr>
                <w:b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C75909">
              <w:rPr>
                <w:sz w:val="18"/>
                <w:szCs w:val="18"/>
              </w:rPr>
              <w:t xml:space="preserve">riefly </w:t>
            </w:r>
            <w:r>
              <w:rPr>
                <w:sz w:val="18"/>
                <w:szCs w:val="18"/>
              </w:rPr>
              <w:t>identify</w:t>
            </w:r>
            <w:r w:rsidRPr="00C75909">
              <w:rPr>
                <w:sz w:val="18"/>
                <w:szCs w:val="18"/>
              </w:rPr>
              <w:t xml:space="preserve"> wh</w:t>
            </w:r>
            <w:r>
              <w:rPr>
                <w:sz w:val="18"/>
                <w:szCs w:val="18"/>
              </w:rPr>
              <w:t>at O&amp;M funding will be used for. Ex./ contract(s), equipment, publishing, etc.</w:t>
            </w:r>
          </w:p>
        </w:tc>
      </w:tr>
      <w:tr w:rsidR="0012651F" w:rsidRPr="00197A54" w14:paraId="27B3ADE1" w14:textId="77777777" w:rsidTr="00F42E5C">
        <w:trPr>
          <w:trHeight w:val="561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75FF2B1E" w14:textId="3246EEA1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1</w:t>
            </w:r>
            <w:r w:rsidR="00FE37DC">
              <w:rPr>
                <w:rFonts w:cs="Arial"/>
                <w:szCs w:val="20"/>
                <w:u w:val="single"/>
              </w:rPr>
              <w:t xml:space="preserve"> </w:t>
            </w:r>
          </w:p>
          <w:p w14:paraId="511EB4CE" w14:textId="35AF91EB" w:rsidR="005F26F9" w:rsidRDefault="005F26F9" w:rsidP="005F26F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Single user licence for Surfer software 1.5K</w:t>
            </w:r>
          </w:p>
          <w:p w14:paraId="59262704" w14:textId="4BDB2A09" w:rsidR="0012651F" w:rsidRPr="00197A54" w:rsidRDefault="00ED7F98" w:rsidP="009830E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</w:t>
            </w:r>
            <w:r w:rsidR="004F0BC8">
              <w:rPr>
                <w:rFonts w:cs="Arial"/>
                <w:szCs w:val="20"/>
              </w:rPr>
              <w:t xml:space="preserve"> consumables</w:t>
            </w:r>
            <w:r>
              <w:rPr>
                <w:rFonts w:cs="Arial"/>
                <w:szCs w:val="20"/>
              </w:rPr>
              <w:t xml:space="preserve"> 1</w:t>
            </w:r>
            <w:r w:rsidR="004F0BC8">
              <w:rPr>
                <w:rFonts w:cs="Arial"/>
                <w:szCs w:val="20"/>
              </w:rPr>
              <w:t>.5</w:t>
            </w:r>
            <w:r>
              <w:rPr>
                <w:rFonts w:cs="Arial"/>
                <w:szCs w:val="20"/>
              </w:rPr>
              <w:t>K</w:t>
            </w:r>
          </w:p>
        </w:tc>
      </w:tr>
      <w:tr w:rsidR="0012651F" w:rsidRPr="00197A54" w14:paraId="1A2C153E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0A1E294C" w14:textId="77777777" w:rsidR="00947678" w:rsidRDefault="0012651F" w:rsidP="00BF43DA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2</w:t>
            </w:r>
          </w:p>
          <w:p w14:paraId="47E43E05" w14:textId="1F9F97A4" w:rsidR="00812D12" w:rsidRPr="00812D12" w:rsidRDefault="00812D12" w:rsidP="00812D1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Arial"/>
                <w:szCs w:val="20"/>
                <w:u w:val="single"/>
              </w:rPr>
            </w:pPr>
            <w:r w:rsidRPr="00812D12">
              <w:rPr>
                <w:rFonts w:cs="Arial"/>
                <w:szCs w:val="20"/>
              </w:rPr>
              <w:t>Lab consumables 1.0K</w:t>
            </w:r>
          </w:p>
        </w:tc>
      </w:tr>
      <w:tr w:rsidR="0012651F" w:rsidRPr="00197A54" w14:paraId="7ECD8DB1" w14:textId="77777777" w:rsidTr="1CD0E113">
        <w:trPr>
          <w:trHeight w:val="288"/>
        </w:trPr>
        <w:tc>
          <w:tcPr>
            <w:tcW w:w="10615" w:type="dxa"/>
            <w:gridSpan w:val="11"/>
            <w:shd w:val="clear" w:color="auto" w:fill="auto"/>
            <w:vAlign w:val="center"/>
          </w:tcPr>
          <w:p w14:paraId="2837B3AE" w14:textId="77777777" w:rsidR="0012651F" w:rsidRPr="00197A54" w:rsidRDefault="0012651F" w:rsidP="0012651F">
            <w:pPr>
              <w:spacing w:after="0"/>
              <w:rPr>
                <w:rFonts w:cs="Arial"/>
                <w:szCs w:val="20"/>
                <w:u w:val="single"/>
              </w:rPr>
            </w:pPr>
            <w:r w:rsidRPr="00197A54">
              <w:rPr>
                <w:rFonts w:cs="Arial"/>
                <w:szCs w:val="20"/>
                <w:u w:val="single"/>
              </w:rPr>
              <w:t>Year 3</w:t>
            </w:r>
          </w:p>
          <w:p w14:paraId="1E935371" w14:textId="328EF969" w:rsidR="005F26F9" w:rsidRDefault="005F26F9" w:rsidP="005F26F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Publication submission and publishing fees (if necessary) est. $5.0 K</w:t>
            </w:r>
          </w:p>
          <w:p w14:paraId="14F4E421" w14:textId="1DD75CFD" w:rsidR="005F26F9" w:rsidRDefault="005F26F9" w:rsidP="005F26F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Poster printing fees (if necessary) est. $100.00</w:t>
            </w:r>
          </w:p>
          <w:p w14:paraId="7BF4F0F9" w14:textId="349C42B8" w:rsidR="0012651F" w:rsidRPr="00197A54" w:rsidRDefault="0012651F" w:rsidP="006924E2">
            <w:pPr>
              <w:pStyle w:val="ListParagraph"/>
              <w:spacing w:after="0"/>
              <w:ind w:left="360"/>
              <w:rPr>
                <w:rFonts w:cs="Arial"/>
                <w:szCs w:val="20"/>
              </w:rPr>
            </w:pPr>
          </w:p>
        </w:tc>
      </w:tr>
      <w:tr w:rsidR="00D24381" w:rsidRPr="00197A54" w14:paraId="7BF87B6A" w14:textId="77777777" w:rsidTr="00D24381">
        <w:trPr>
          <w:trHeight w:val="288"/>
        </w:trPr>
        <w:tc>
          <w:tcPr>
            <w:tcW w:w="8455" w:type="dxa"/>
            <w:gridSpan w:val="8"/>
            <w:shd w:val="clear" w:color="auto" w:fill="C5E0B3" w:themeFill="accent6" w:themeFillTint="66"/>
            <w:vAlign w:val="center"/>
          </w:tcPr>
          <w:p w14:paraId="2C4334F9" w14:textId="49FDA265" w:rsidR="00D24381" w:rsidRPr="00D24381" w:rsidRDefault="00D24381" w:rsidP="0012651F">
            <w:pPr>
              <w:spacing w:after="0"/>
              <w:rPr>
                <w:rFonts w:cs="Arial"/>
                <w:szCs w:val="20"/>
              </w:rPr>
            </w:pPr>
            <w:r w:rsidRPr="00D24381">
              <w:rPr>
                <w:rFonts w:cs="Arial"/>
                <w:b/>
                <w:szCs w:val="20"/>
              </w:rPr>
              <w:t>11.4 Total Funding Requested</w:t>
            </w:r>
            <w:r>
              <w:rPr>
                <w:rFonts w:cs="Arial"/>
                <w:b/>
                <w:szCs w:val="20"/>
              </w:rPr>
              <w:t xml:space="preserve"> – </w:t>
            </w:r>
            <w:r>
              <w:rPr>
                <w:rFonts w:cs="Arial"/>
                <w:szCs w:val="20"/>
              </w:rPr>
              <w:t>Sum of Salary and O&amp;M Totals</w:t>
            </w:r>
          </w:p>
        </w:tc>
        <w:tc>
          <w:tcPr>
            <w:tcW w:w="2160" w:type="dxa"/>
            <w:gridSpan w:val="3"/>
            <w:shd w:val="clear" w:color="auto" w:fill="E7E6E6" w:themeFill="background2"/>
            <w:vAlign w:val="center"/>
          </w:tcPr>
          <w:p w14:paraId="4BE3C48F" w14:textId="5936F5EE" w:rsidR="00D24381" w:rsidRPr="00D24381" w:rsidRDefault="00D24381" w:rsidP="00DC4A23">
            <w:pPr>
              <w:spacing w:after="0"/>
              <w:jc w:val="center"/>
              <w:rPr>
                <w:rFonts w:cs="Arial"/>
                <w:b/>
                <w:szCs w:val="20"/>
              </w:rPr>
            </w:pPr>
            <w:r>
              <w:rPr>
                <w:szCs w:val="18"/>
              </w:rPr>
              <w:t>$</w:t>
            </w:r>
            <w:r w:rsidR="00ED7F98">
              <w:rPr>
                <w:szCs w:val="18"/>
              </w:rPr>
              <w:t>21</w:t>
            </w:r>
            <w:r w:rsidR="00892460">
              <w:rPr>
                <w:szCs w:val="18"/>
              </w:rPr>
              <w:t>3</w:t>
            </w:r>
            <w:r w:rsidR="00DC4A23">
              <w:rPr>
                <w:szCs w:val="18"/>
              </w:rPr>
              <w:t>,</w:t>
            </w:r>
            <w:r w:rsidR="004F0BC8">
              <w:rPr>
                <w:szCs w:val="18"/>
              </w:rPr>
              <w:t>6</w:t>
            </w:r>
            <w:r w:rsidR="00DC4A23">
              <w:rPr>
                <w:szCs w:val="18"/>
              </w:rPr>
              <w:t>00</w:t>
            </w:r>
          </w:p>
        </w:tc>
      </w:tr>
      <w:tr w:rsidR="0012651F" w:rsidRPr="00A5073D" w14:paraId="482DF95B" w14:textId="77777777" w:rsidTr="1CD0E113">
        <w:trPr>
          <w:trHeight w:hRule="exact" w:val="510"/>
        </w:trPr>
        <w:tc>
          <w:tcPr>
            <w:tcW w:w="10615" w:type="dxa"/>
            <w:gridSpan w:val="11"/>
            <w:shd w:val="clear" w:color="auto" w:fill="C5E0B3" w:themeFill="accent6" w:themeFillTint="66"/>
            <w:vAlign w:val="center"/>
          </w:tcPr>
          <w:p w14:paraId="761CC13B" w14:textId="5FE512AE" w:rsidR="0012651F" w:rsidRPr="000F2F5A" w:rsidRDefault="0012651F" w:rsidP="00D24381">
            <w:pPr>
              <w:spacing w:after="0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  <w:r w:rsidR="00FB763E">
              <w:rPr>
                <w:b/>
                <w:szCs w:val="18"/>
              </w:rPr>
              <w:t>1</w:t>
            </w:r>
            <w:r w:rsidR="00D24381">
              <w:rPr>
                <w:b/>
                <w:szCs w:val="18"/>
              </w:rPr>
              <w:t>.5</w:t>
            </w:r>
            <w:r>
              <w:rPr>
                <w:b/>
                <w:szCs w:val="18"/>
              </w:rPr>
              <w:t xml:space="preserve"> Other sources of funding </w:t>
            </w:r>
            <w:r w:rsidRPr="000F2F5A">
              <w:rPr>
                <w:szCs w:val="18"/>
              </w:rPr>
              <w:t xml:space="preserve">- </w:t>
            </w:r>
            <w:r w:rsidRPr="00EF633D">
              <w:rPr>
                <w:sz w:val="18"/>
                <w:szCs w:val="18"/>
              </w:rPr>
              <w:t xml:space="preserve">Identify </w:t>
            </w:r>
            <w:r>
              <w:rPr>
                <w:sz w:val="18"/>
                <w:szCs w:val="18"/>
              </w:rPr>
              <w:t xml:space="preserve">possible other </w:t>
            </w:r>
            <w:r w:rsidRPr="00EF633D">
              <w:rPr>
                <w:sz w:val="18"/>
                <w:szCs w:val="18"/>
              </w:rPr>
              <w:t>source</w:t>
            </w:r>
            <w:r>
              <w:rPr>
                <w:sz w:val="18"/>
                <w:szCs w:val="18"/>
              </w:rPr>
              <w:t>s of funding</w:t>
            </w:r>
            <w:r w:rsidRPr="00EF633D">
              <w:rPr>
                <w:sz w:val="18"/>
                <w:szCs w:val="18"/>
              </w:rPr>
              <w:t xml:space="preserve"> (program or institution)</w:t>
            </w:r>
            <w:r>
              <w:rPr>
                <w:sz w:val="18"/>
                <w:szCs w:val="18"/>
              </w:rPr>
              <w:t>, type (cash/in kind) and amount of additional funding/support</w:t>
            </w:r>
            <w:r w:rsidRPr="00EF633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you would need </w:t>
            </w:r>
            <w:r w:rsidRPr="00EF633D">
              <w:rPr>
                <w:sz w:val="18"/>
                <w:szCs w:val="18"/>
              </w:rPr>
              <w:t>(if applicable)</w:t>
            </w:r>
            <w:r w:rsidRPr="00054142">
              <w:rPr>
                <w:szCs w:val="18"/>
              </w:rPr>
              <w:t>.</w:t>
            </w:r>
          </w:p>
        </w:tc>
      </w:tr>
      <w:tr w:rsidR="0012651F" w:rsidRPr="001B6CAB" w14:paraId="18DFEB58" w14:textId="77777777" w:rsidTr="1CD0E113">
        <w:trPr>
          <w:trHeight w:hRule="exact" w:val="259"/>
        </w:trPr>
        <w:tc>
          <w:tcPr>
            <w:tcW w:w="8455" w:type="dxa"/>
            <w:gridSpan w:val="8"/>
            <w:vAlign w:val="center"/>
          </w:tcPr>
          <w:p w14:paraId="63A00895" w14:textId="45358CEF" w:rsidR="0012651F" w:rsidRPr="005F26F9" w:rsidRDefault="0012651F" w:rsidP="005B3369">
            <w:pPr>
              <w:pStyle w:val="ListParagraph"/>
              <w:spacing w:after="0"/>
              <w:ind w:left="360"/>
              <w:rPr>
                <w:szCs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477CC6B5" w14:textId="5DBF99EA" w:rsidR="0012651F" w:rsidRPr="001B6CAB" w:rsidRDefault="0012651F" w:rsidP="0012651F">
            <w:pPr>
              <w:spacing w:after="0"/>
              <w:jc w:val="center"/>
              <w:rPr>
                <w:szCs w:val="20"/>
              </w:rPr>
            </w:pPr>
          </w:p>
        </w:tc>
      </w:tr>
      <w:tr w:rsidR="0012651F" w:rsidRPr="001B6CAB" w14:paraId="24C8FF3F" w14:textId="77777777" w:rsidTr="1CD0E113">
        <w:trPr>
          <w:trHeight w:hRule="exact" w:val="259"/>
        </w:trPr>
        <w:tc>
          <w:tcPr>
            <w:tcW w:w="8455" w:type="dxa"/>
            <w:gridSpan w:val="8"/>
            <w:vAlign w:val="center"/>
          </w:tcPr>
          <w:p w14:paraId="344A2912" w14:textId="5C23C8B7" w:rsidR="0012651F" w:rsidRPr="005F26F9" w:rsidRDefault="0012651F" w:rsidP="005B3369">
            <w:pPr>
              <w:pStyle w:val="ListParagraph"/>
              <w:spacing w:after="0"/>
              <w:ind w:left="360"/>
              <w:rPr>
                <w:szCs w:val="20"/>
              </w:rPr>
            </w:pPr>
          </w:p>
        </w:tc>
        <w:tc>
          <w:tcPr>
            <w:tcW w:w="2160" w:type="dxa"/>
            <w:gridSpan w:val="3"/>
            <w:vAlign w:val="center"/>
          </w:tcPr>
          <w:p w14:paraId="1C167667" w14:textId="34D1BD6A" w:rsidR="0012651F" w:rsidRPr="001B6CAB" w:rsidRDefault="0012651F" w:rsidP="0012651F">
            <w:pPr>
              <w:spacing w:after="0"/>
              <w:jc w:val="center"/>
              <w:rPr>
                <w:szCs w:val="20"/>
              </w:rPr>
            </w:pPr>
          </w:p>
        </w:tc>
      </w:tr>
      <w:tr w:rsidR="0012651F" w:rsidRPr="001B6CAB" w14:paraId="068D8338" w14:textId="77777777" w:rsidTr="1CD0E113">
        <w:trPr>
          <w:trHeight w:hRule="exact" w:val="259"/>
        </w:trPr>
        <w:tc>
          <w:tcPr>
            <w:tcW w:w="8455" w:type="dxa"/>
            <w:gridSpan w:val="8"/>
            <w:tcBorders>
              <w:bottom w:val="single" w:sz="4" w:space="0" w:color="auto"/>
            </w:tcBorders>
            <w:vAlign w:val="center"/>
          </w:tcPr>
          <w:p w14:paraId="5B3E1C0D" w14:textId="1655CB25" w:rsidR="0012651F" w:rsidRPr="005B3369" w:rsidRDefault="0012651F" w:rsidP="005B3369">
            <w:pPr>
              <w:spacing w:after="0"/>
              <w:rPr>
                <w:szCs w:val="20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vAlign w:val="center"/>
          </w:tcPr>
          <w:p w14:paraId="78C70812" w14:textId="27812B42" w:rsidR="0012651F" w:rsidRPr="001B6CAB" w:rsidRDefault="0012651F" w:rsidP="0012651F">
            <w:pPr>
              <w:spacing w:after="0"/>
              <w:jc w:val="center"/>
              <w:rPr>
                <w:szCs w:val="20"/>
              </w:rPr>
            </w:pPr>
          </w:p>
        </w:tc>
      </w:tr>
      <w:tr w:rsidR="0012651F" w:rsidRPr="001B6CAB" w14:paraId="427D895E" w14:textId="77777777" w:rsidTr="1CD0E113">
        <w:trPr>
          <w:trHeight w:hRule="exact" w:val="274"/>
        </w:trPr>
        <w:tc>
          <w:tcPr>
            <w:tcW w:w="8455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3CEBD" w14:textId="77777777" w:rsidR="0012651F" w:rsidRPr="001B6CAB" w:rsidRDefault="0012651F" w:rsidP="0012651F">
            <w:pPr>
              <w:spacing w:after="0"/>
              <w:jc w:val="right"/>
              <w:rPr>
                <w:b/>
                <w:szCs w:val="20"/>
              </w:rPr>
            </w:pPr>
            <w:r w:rsidRPr="001B6CAB">
              <w:rPr>
                <w:b/>
                <w:szCs w:val="20"/>
              </w:rPr>
              <w:t>Total amount from other funding sources: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851B85" w14:textId="2B6DBFB4" w:rsidR="0012651F" w:rsidRPr="001B6CAB" w:rsidRDefault="0012651F" w:rsidP="0012651F">
            <w:pPr>
              <w:spacing w:after="0"/>
              <w:jc w:val="center"/>
              <w:rPr>
                <w:b/>
                <w:szCs w:val="20"/>
              </w:rPr>
            </w:pPr>
          </w:p>
        </w:tc>
      </w:tr>
      <w:tr w:rsidR="0012651F" w:rsidRPr="001B6CAB" w14:paraId="10F61DEE" w14:textId="77777777" w:rsidTr="1CD0E113">
        <w:trPr>
          <w:trHeight w:val="538"/>
        </w:trPr>
        <w:tc>
          <w:tcPr>
            <w:tcW w:w="1061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6244D" w14:textId="5514B119" w:rsidR="0012651F" w:rsidRPr="00646DEE" w:rsidRDefault="0012651F" w:rsidP="0012651F">
            <w:pPr>
              <w:spacing w:after="0"/>
              <w:rPr>
                <w:b/>
                <w:szCs w:val="20"/>
              </w:rPr>
            </w:pPr>
            <w:r w:rsidRPr="00646DEE">
              <w:rPr>
                <w:b/>
                <w:szCs w:val="20"/>
              </w:rPr>
              <w:t>Definitions:</w:t>
            </w:r>
          </w:p>
          <w:p w14:paraId="0AADAC6F" w14:textId="77777777" w:rsidR="0012651F" w:rsidRPr="003929FA" w:rsidRDefault="0012651F" w:rsidP="0012651F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Cash contribution</w:t>
            </w:r>
            <w:r>
              <w:rPr>
                <w:sz w:val="18"/>
                <w:szCs w:val="16"/>
              </w:rPr>
              <w:t>: F</w:t>
            </w:r>
            <w:r w:rsidRPr="003929FA">
              <w:rPr>
                <w:sz w:val="18"/>
                <w:szCs w:val="16"/>
              </w:rPr>
              <w:t xml:space="preserve">unding received by accountable project manager to finance the activity. The funding can come from within DFO or </w:t>
            </w:r>
            <w:r w:rsidRPr="009F30C9">
              <w:rPr>
                <w:sz w:val="18"/>
                <w:szCs w:val="16"/>
              </w:rPr>
              <w:t xml:space="preserve">may be </w:t>
            </w:r>
            <w:r w:rsidRPr="003929FA">
              <w:rPr>
                <w:sz w:val="18"/>
                <w:szCs w:val="16"/>
              </w:rPr>
              <w:t>transferred from external partners.</w:t>
            </w:r>
          </w:p>
          <w:p w14:paraId="166A8ED4" w14:textId="3115FF73" w:rsidR="0012651F" w:rsidRPr="00646DEE" w:rsidRDefault="0012651F" w:rsidP="0012651F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In-kind contribution</w:t>
            </w:r>
            <w:r w:rsidRPr="003929FA">
              <w:rPr>
                <w:sz w:val="18"/>
                <w:szCs w:val="16"/>
              </w:rPr>
              <w:t xml:space="preserve">: </w:t>
            </w:r>
            <w:r w:rsidRPr="004B65F6">
              <w:rPr>
                <w:sz w:val="18"/>
                <w:szCs w:val="16"/>
              </w:rPr>
              <w:t>A contribution of goods/supplies, services, and/or time (from external collaborators) that does not involve the transfer of money.</w:t>
            </w:r>
          </w:p>
        </w:tc>
      </w:tr>
      <w:tr w:rsidR="0012651F" w:rsidRPr="001B6CAB" w14:paraId="6E2D3002" w14:textId="77777777" w:rsidTr="1CD0E113">
        <w:trPr>
          <w:cantSplit/>
          <w:trHeight w:hRule="exact" w:val="144"/>
        </w:trPr>
        <w:tc>
          <w:tcPr>
            <w:tcW w:w="10615" w:type="dxa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5EB0FB8" w14:textId="77777777" w:rsidR="0012651F" w:rsidRDefault="0012651F" w:rsidP="0012651F">
            <w:pPr>
              <w:spacing w:after="0"/>
              <w:rPr>
                <w:b/>
                <w:szCs w:val="20"/>
              </w:rPr>
            </w:pPr>
          </w:p>
          <w:p w14:paraId="7D422909" w14:textId="774CBC91" w:rsidR="0012651F" w:rsidRPr="001B6CAB" w:rsidRDefault="0012651F" w:rsidP="0012651F">
            <w:pPr>
              <w:spacing w:after="0"/>
              <w:rPr>
                <w:b/>
                <w:szCs w:val="20"/>
              </w:rPr>
            </w:pPr>
          </w:p>
        </w:tc>
      </w:tr>
    </w:tbl>
    <w:p w14:paraId="1375EE2B" w14:textId="7E31A0B3" w:rsidR="00151DF8" w:rsidRDefault="00151DF8" w:rsidP="00A63231"/>
    <w:sectPr w:rsidR="00151DF8" w:rsidSect="00A632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96" w:right="1008" w:bottom="994" w:left="1008" w:header="720" w:footer="59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F29B3" w16cex:dateUtc="2021-11-29T14:28:00Z"/>
  <w16cex:commentExtensible w16cex:durableId="254F2D7E" w16cex:dateUtc="2021-11-29T14:44:00Z"/>
  <w16cex:commentExtensible w16cex:durableId="254F35D0" w16cex:dateUtc="2021-11-29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7E6908" w16cid:durableId="254F29B3"/>
  <w16cid:commentId w16cid:paraId="08209629" w16cid:durableId="254F2D7E"/>
  <w16cid:commentId w16cid:paraId="6F2B0FB4" w16cid:durableId="254F35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18ADF" w14:textId="77777777" w:rsidR="00D90893" w:rsidRDefault="00D90893" w:rsidP="00D90893">
      <w:pPr>
        <w:spacing w:after="0"/>
      </w:pPr>
      <w:r>
        <w:separator/>
      </w:r>
    </w:p>
  </w:endnote>
  <w:endnote w:type="continuationSeparator" w:id="0">
    <w:p w14:paraId="6998D05A" w14:textId="77777777" w:rsidR="00D90893" w:rsidRDefault="00D90893" w:rsidP="00D90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B754E" w14:textId="77777777" w:rsidR="00FB763E" w:rsidRDefault="00FB7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Cs w:val="20"/>
      </w:rPr>
      <w:id w:val="-163626231"/>
      <w:docPartObj>
        <w:docPartGallery w:val="Page Numbers (Bottom of Page)"/>
        <w:docPartUnique/>
      </w:docPartObj>
    </w:sdtPr>
    <w:sdtEndPr/>
    <w:sdtContent>
      <w:sdt>
        <w:sdtPr>
          <w:rPr>
            <w:color w:val="7F7F7F" w:themeColor="text1" w:themeTint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3A9A87" w14:textId="4D9005AE" w:rsidR="003741F0" w:rsidRPr="003741F0" w:rsidRDefault="003741F0" w:rsidP="003741F0">
            <w:pPr>
              <w:pStyle w:val="Footer"/>
              <w:jc w:val="center"/>
              <w:rPr>
                <w:color w:val="7F7F7F" w:themeColor="text1" w:themeTint="80"/>
                <w:szCs w:val="20"/>
              </w:rPr>
            </w:pPr>
            <w:r w:rsidRPr="003741F0">
              <w:rPr>
                <w:color w:val="7F7F7F" w:themeColor="text1" w:themeTint="80"/>
                <w:szCs w:val="20"/>
              </w:rPr>
              <w:t xml:space="preserve">Page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PAGE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7D1768">
              <w:rPr>
                <w:b/>
                <w:bCs/>
                <w:noProof/>
                <w:color w:val="7F7F7F" w:themeColor="text1" w:themeTint="80"/>
                <w:szCs w:val="20"/>
              </w:rPr>
              <w:t>2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  <w:r w:rsidRPr="003741F0">
              <w:rPr>
                <w:color w:val="7F7F7F" w:themeColor="text1" w:themeTint="80"/>
                <w:szCs w:val="20"/>
              </w:rPr>
              <w:t xml:space="preserve"> of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NUMPAGES 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7D1768">
              <w:rPr>
                <w:b/>
                <w:bCs/>
                <w:noProof/>
                <w:color w:val="7F7F7F" w:themeColor="text1" w:themeTint="80"/>
                <w:szCs w:val="20"/>
              </w:rPr>
              <w:t>3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D7B0A" w14:textId="77777777" w:rsidR="00FB763E" w:rsidRDefault="00FB7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BF744" w14:textId="77777777" w:rsidR="00D90893" w:rsidRDefault="00D90893" w:rsidP="00D90893">
      <w:pPr>
        <w:spacing w:after="0"/>
      </w:pPr>
      <w:r>
        <w:separator/>
      </w:r>
    </w:p>
  </w:footnote>
  <w:footnote w:type="continuationSeparator" w:id="0">
    <w:p w14:paraId="14700FCD" w14:textId="77777777" w:rsidR="00D90893" w:rsidRDefault="00D90893" w:rsidP="00D908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380AF" w14:textId="77777777" w:rsidR="00FB763E" w:rsidRDefault="00FB7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05C86" w14:textId="389AA262" w:rsidR="00D90893" w:rsidRPr="00697650" w:rsidRDefault="00D53AD9" w:rsidP="00D90893">
    <w:pPr>
      <w:pStyle w:val="Header"/>
      <w:jc w:val="right"/>
      <w:rPr>
        <w:rFonts w:cs="Arial"/>
        <w:color w:val="7F7F7F" w:themeColor="text1" w:themeTint="80"/>
        <w:lang w:val="fr-CA"/>
      </w:rPr>
    </w:pPr>
    <w:r w:rsidRPr="00C0538C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1F545D13" wp14:editId="15424557">
          <wp:simplePos x="0" y="0"/>
          <wp:positionH relativeFrom="column">
            <wp:posOffset>-27305</wp:posOffset>
          </wp:positionH>
          <wp:positionV relativeFrom="paragraph">
            <wp:posOffset>-77165</wp:posOffset>
          </wp:positionV>
          <wp:extent cx="6356985" cy="358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008"/>
                  <a:stretch/>
                </pic:blipFill>
                <pic:spPr bwMode="auto">
                  <a:xfrm>
                    <a:off x="0" y="0"/>
                    <a:ext cx="6356985" cy="358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A3B6" w14:textId="77777777" w:rsidR="00FB763E" w:rsidRDefault="00FB7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1BB"/>
    <w:multiLevelType w:val="hybridMultilevel"/>
    <w:tmpl w:val="64964FAC"/>
    <w:lvl w:ilvl="0" w:tplc="948C4EA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19ED"/>
    <w:multiLevelType w:val="hybridMultilevel"/>
    <w:tmpl w:val="845665FA"/>
    <w:lvl w:ilvl="0" w:tplc="CE0E7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0753B"/>
    <w:multiLevelType w:val="hybridMultilevel"/>
    <w:tmpl w:val="A9BE76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DC4521"/>
    <w:multiLevelType w:val="hybridMultilevel"/>
    <w:tmpl w:val="7430B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52B65"/>
    <w:multiLevelType w:val="hybridMultilevel"/>
    <w:tmpl w:val="C2D267E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146932"/>
    <w:multiLevelType w:val="hybridMultilevel"/>
    <w:tmpl w:val="D2AC9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E2718"/>
    <w:multiLevelType w:val="hybridMultilevel"/>
    <w:tmpl w:val="20FA88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A6C69"/>
    <w:multiLevelType w:val="hybridMultilevel"/>
    <w:tmpl w:val="74766B0C"/>
    <w:lvl w:ilvl="0" w:tplc="F536E22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645F34"/>
    <w:multiLevelType w:val="hybridMultilevel"/>
    <w:tmpl w:val="2D40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69365B"/>
    <w:multiLevelType w:val="hybridMultilevel"/>
    <w:tmpl w:val="EAFE8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ssista-Da Ros, Manon">
    <w15:presenceInfo w15:providerId="AD" w15:userId="S-1-5-21-334392860-1687531001-4089495415-296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trackRevisions/>
  <w:defaultTabStop w:val="720"/>
  <w:hyphenationZone w:val="425"/>
  <w:characterSpacingControl w:val="doNotCompress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TAyMTW3NDK1NDVX0lEKTi0uzszPAymwrAUAXvlqxiwAAAA="/>
  </w:docVars>
  <w:rsids>
    <w:rsidRoot w:val="00151DF8"/>
    <w:rsid w:val="0002156B"/>
    <w:rsid w:val="00035291"/>
    <w:rsid w:val="00035BD0"/>
    <w:rsid w:val="00035EB9"/>
    <w:rsid w:val="00036C84"/>
    <w:rsid w:val="00041CB7"/>
    <w:rsid w:val="000423FC"/>
    <w:rsid w:val="000457EB"/>
    <w:rsid w:val="00045F21"/>
    <w:rsid w:val="00054142"/>
    <w:rsid w:val="000558C4"/>
    <w:rsid w:val="00060AC9"/>
    <w:rsid w:val="00064FE0"/>
    <w:rsid w:val="0006646E"/>
    <w:rsid w:val="00073432"/>
    <w:rsid w:val="00084A26"/>
    <w:rsid w:val="000867BE"/>
    <w:rsid w:val="000B5921"/>
    <w:rsid w:val="000C58BA"/>
    <w:rsid w:val="000D0E75"/>
    <w:rsid w:val="000E2F08"/>
    <w:rsid w:val="000F2C3C"/>
    <w:rsid w:val="000F2F5A"/>
    <w:rsid w:val="000F6E2A"/>
    <w:rsid w:val="001024E8"/>
    <w:rsid w:val="00102CD8"/>
    <w:rsid w:val="001100DA"/>
    <w:rsid w:val="00114BAE"/>
    <w:rsid w:val="00115680"/>
    <w:rsid w:val="0012651F"/>
    <w:rsid w:val="00135F4B"/>
    <w:rsid w:val="00137A12"/>
    <w:rsid w:val="001400AE"/>
    <w:rsid w:val="0014062E"/>
    <w:rsid w:val="00141460"/>
    <w:rsid w:val="001455DE"/>
    <w:rsid w:val="00145952"/>
    <w:rsid w:val="00151DF8"/>
    <w:rsid w:val="0015255C"/>
    <w:rsid w:val="0016075E"/>
    <w:rsid w:val="0016603E"/>
    <w:rsid w:val="00170481"/>
    <w:rsid w:val="00171F5A"/>
    <w:rsid w:val="00172402"/>
    <w:rsid w:val="0017766D"/>
    <w:rsid w:val="001778E3"/>
    <w:rsid w:val="0018117B"/>
    <w:rsid w:val="00181D26"/>
    <w:rsid w:val="00197A54"/>
    <w:rsid w:val="001A2A87"/>
    <w:rsid w:val="001A5983"/>
    <w:rsid w:val="001B0D3A"/>
    <w:rsid w:val="001B4304"/>
    <w:rsid w:val="001B6CAB"/>
    <w:rsid w:val="001B7E74"/>
    <w:rsid w:val="001C3621"/>
    <w:rsid w:val="001E3A81"/>
    <w:rsid w:val="001F635A"/>
    <w:rsid w:val="00207AE0"/>
    <w:rsid w:val="00212E7D"/>
    <w:rsid w:val="0021413E"/>
    <w:rsid w:val="00214C54"/>
    <w:rsid w:val="00220E31"/>
    <w:rsid w:val="0022159D"/>
    <w:rsid w:val="00223D37"/>
    <w:rsid w:val="00230312"/>
    <w:rsid w:val="002338FC"/>
    <w:rsid w:val="0023787B"/>
    <w:rsid w:val="00241851"/>
    <w:rsid w:val="00246994"/>
    <w:rsid w:val="00247FE9"/>
    <w:rsid w:val="00265D78"/>
    <w:rsid w:val="002757B3"/>
    <w:rsid w:val="00276D78"/>
    <w:rsid w:val="00290BED"/>
    <w:rsid w:val="00295B88"/>
    <w:rsid w:val="00296336"/>
    <w:rsid w:val="002B0132"/>
    <w:rsid w:val="002E2E78"/>
    <w:rsid w:val="002E4A0F"/>
    <w:rsid w:val="002E579B"/>
    <w:rsid w:val="002F07A7"/>
    <w:rsid w:val="002F1359"/>
    <w:rsid w:val="002F291C"/>
    <w:rsid w:val="002F3360"/>
    <w:rsid w:val="002F5B9E"/>
    <w:rsid w:val="00300414"/>
    <w:rsid w:val="00303997"/>
    <w:rsid w:val="00310064"/>
    <w:rsid w:val="003129DA"/>
    <w:rsid w:val="0033156F"/>
    <w:rsid w:val="00331C77"/>
    <w:rsid w:val="003361A3"/>
    <w:rsid w:val="00347572"/>
    <w:rsid w:val="00356F6D"/>
    <w:rsid w:val="00357CB3"/>
    <w:rsid w:val="003619CF"/>
    <w:rsid w:val="00362E97"/>
    <w:rsid w:val="00364E3D"/>
    <w:rsid w:val="003700CA"/>
    <w:rsid w:val="003741F0"/>
    <w:rsid w:val="003902BF"/>
    <w:rsid w:val="00392DE6"/>
    <w:rsid w:val="003A10DD"/>
    <w:rsid w:val="003A1A8C"/>
    <w:rsid w:val="003A41C9"/>
    <w:rsid w:val="003A7334"/>
    <w:rsid w:val="003B0CDF"/>
    <w:rsid w:val="003D2109"/>
    <w:rsid w:val="003D4279"/>
    <w:rsid w:val="003D56BF"/>
    <w:rsid w:val="003E2776"/>
    <w:rsid w:val="00403514"/>
    <w:rsid w:val="00404234"/>
    <w:rsid w:val="00407C1A"/>
    <w:rsid w:val="00414FC0"/>
    <w:rsid w:val="004203D6"/>
    <w:rsid w:val="004223AD"/>
    <w:rsid w:val="00430790"/>
    <w:rsid w:val="00436D9E"/>
    <w:rsid w:val="00437680"/>
    <w:rsid w:val="004404D4"/>
    <w:rsid w:val="004531B2"/>
    <w:rsid w:val="00455A58"/>
    <w:rsid w:val="004563DB"/>
    <w:rsid w:val="0046086C"/>
    <w:rsid w:val="004609D2"/>
    <w:rsid w:val="004671B0"/>
    <w:rsid w:val="004751BE"/>
    <w:rsid w:val="004873D8"/>
    <w:rsid w:val="004900EB"/>
    <w:rsid w:val="004945BE"/>
    <w:rsid w:val="004C1794"/>
    <w:rsid w:val="004C238A"/>
    <w:rsid w:val="004C3210"/>
    <w:rsid w:val="004C7867"/>
    <w:rsid w:val="004D3363"/>
    <w:rsid w:val="004E3EED"/>
    <w:rsid w:val="004E560C"/>
    <w:rsid w:val="004F0BC8"/>
    <w:rsid w:val="004F1082"/>
    <w:rsid w:val="004F1FB8"/>
    <w:rsid w:val="004F2611"/>
    <w:rsid w:val="004F2C3F"/>
    <w:rsid w:val="004F2F25"/>
    <w:rsid w:val="004F5CD4"/>
    <w:rsid w:val="004F609E"/>
    <w:rsid w:val="004F7263"/>
    <w:rsid w:val="00503AB7"/>
    <w:rsid w:val="005313CB"/>
    <w:rsid w:val="00542C47"/>
    <w:rsid w:val="00547752"/>
    <w:rsid w:val="00550C54"/>
    <w:rsid w:val="0056229F"/>
    <w:rsid w:val="005706C8"/>
    <w:rsid w:val="00573170"/>
    <w:rsid w:val="00577801"/>
    <w:rsid w:val="00583754"/>
    <w:rsid w:val="00591212"/>
    <w:rsid w:val="00593BD8"/>
    <w:rsid w:val="005A090B"/>
    <w:rsid w:val="005B3369"/>
    <w:rsid w:val="005D22A5"/>
    <w:rsid w:val="005D3DF6"/>
    <w:rsid w:val="005D567E"/>
    <w:rsid w:val="005D66C3"/>
    <w:rsid w:val="005E2AD3"/>
    <w:rsid w:val="005F26F9"/>
    <w:rsid w:val="00603BED"/>
    <w:rsid w:val="00617545"/>
    <w:rsid w:val="00624B09"/>
    <w:rsid w:val="00625334"/>
    <w:rsid w:val="006375EF"/>
    <w:rsid w:val="00637D7A"/>
    <w:rsid w:val="00645225"/>
    <w:rsid w:val="00646DEE"/>
    <w:rsid w:val="00646FCB"/>
    <w:rsid w:val="006525F7"/>
    <w:rsid w:val="00663FA4"/>
    <w:rsid w:val="00674390"/>
    <w:rsid w:val="006810DF"/>
    <w:rsid w:val="00681C52"/>
    <w:rsid w:val="00686C4D"/>
    <w:rsid w:val="006924A4"/>
    <w:rsid w:val="006924E2"/>
    <w:rsid w:val="00697650"/>
    <w:rsid w:val="006A07BA"/>
    <w:rsid w:val="006A1306"/>
    <w:rsid w:val="006A72B6"/>
    <w:rsid w:val="006B6367"/>
    <w:rsid w:val="006B7055"/>
    <w:rsid w:val="006D6DBE"/>
    <w:rsid w:val="00727EF6"/>
    <w:rsid w:val="0073303C"/>
    <w:rsid w:val="00742325"/>
    <w:rsid w:val="00744F49"/>
    <w:rsid w:val="007511FA"/>
    <w:rsid w:val="00754BEA"/>
    <w:rsid w:val="00756C64"/>
    <w:rsid w:val="007736E4"/>
    <w:rsid w:val="00777428"/>
    <w:rsid w:val="00783C03"/>
    <w:rsid w:val="00790725"/>
    <w:rsid w:val="007A31C1"/>
    <w:rsid w:val="007B2647"/>
    <w:rsid w:val="007B5D49"/>
    <w:rsid w:val="007C4137"/>
    <w:rsid w:val="007C481E"/>
    <w:rsid w:val="007D1768"/>
    <w:rsid w:val="007D575A"/>
    <w:rsid w:val="007D5ED9"/>
    <w:rsid w:val="007E6078"/>
    <w:rsid w:val="007E6928"/>
    <w:rsid w:val="007F729A"/>
    <w:rsid w:val="008046F9"/>
    <w:rsid w:val="008071A0"/>
    <w:rsid w:val="00812D12"/>
    <w:rsid w:val="008228F4"/>
    <w:rsid w:val="00822975"/>
    <w:rsid w:val="00822BCD"/>
    <w:rsid w:val="008365B0"/>
    <w:rsid w:val="008405F1"/>
    <w:rsid w:val="00843E17"/>
    <w:rsid w:val="008513C4"/>
    <w:rsid w:val="00861BAC"/>
    <w:rsid w:val="00865FAB"/>
    <w:rsid w:val="00866143"/>
    <w:rsid w:val="008662E8"/>
    <w:rsid w:val="00875302"/>
    <w:rsid w:val="00891268"/>
    <w:rsid w:val="00892460"/>
    <w:rsid w:val="008A53CF"/>
    <w:rsid w:val="008A626F"/>
    <w:rsid w:val="008B51A2"/>
    <w:rsid w:val="008C3041"/>
    <w:rsid w:val="008C541E"/>
    <w:rsid w:val="008D7879"/>
    <w:rsid w:val="008F0AD5"/>
    <w:rsid w:val="008F4D08"/>
    <w:rsid w:val="00912A33"/>
    <w:rsid w:val="00923F77"/>
    <w:rsid w:val="0092455E"/>
    <w:rsid w:val="0093445E"/>
    <w:rsid w:val="00947678"/>
    <w:rsid w:val="0095605F"/>
    <w:rsid w:val="00961172"/>
    <w:rsid w:val="00965137"/>
    <w:rsid w:val="00967422"/>
    <w:rsid w:val="00971DDD"/>
    <w:rsid w:val="00972C23"/>
    <w:rsid w:val="0097587F"/>
    <w:rsid w:val="009812B5"/>
    <w:rsid w:val="009830EB"/>
    <w:rsid w:val="00987D7A"/>
    <w:rsid w:val="00992854"/>
    <w:rsid w:val="009A542F"/>
    <w:rsid w:val="009B2A71"/>
    <w:rsid w:val="009C5195"/>
    <w:rsid w:val="009D3996"/>
    <w:rsid w:val="009E1686"/>
    <w:rsid w:val="009E66A8"/>
    <w:rsid w:val="009F064B"/>
    <w:rsid w:val="009F64C8"/>
    <w:rsid w:val="00A0105F"/>
    <w:rsid w:val="00A020DF"/>
    <w:rsid w:val="00A02F32"/>
    <w:rsid w:val="00A1019A"/>
    <w:rsid w:val="00A13E63"/>
    <w:rsid w:val="00A148A0"/>
    <w:rsid w:val="00A15487"/>
    <w:rsid w:val="00A15B2A"/>
    <w:rsid w:val="00A22D0B"/>
    <w:rsid w:val="00A245A5"/>
    <w:rsid w:val="00A26720"/>
    <w:rsid w:val="00A27325"/>
    <w:rsid w:val="00A35154"/>
    <w:rsid w:val="00A365E7"/>
    <w:rsid w:val="00A406E0"/>
    <w:rsid w:val="00A41394"/>
    <w:rsid w:val="00A426C9"/>
    <w:rsid w:val="00A4463D"/>
    <w:rsid w:val="00A5073D"/>
    <w:rsid w:val="00A63231"/>
    <w:rsid w:val="00A756BA"/>
    <w:rsid w:val="00A7592A"/>
    <w:rsid w:val="00A76C86"/>
    <w:rsid w:val="00A86FB7"/>
    <w:rsid w:val="00A87AD3"/>
    <w:rsid w:val="00AA64F9"/>
    <w:rsid w:val="00AB0ABC"/>
    <w:rsid w:val="00AB71AF"/>
    <w:rsid w:val="00AE42E6"/>
    <w:rsid w:val="00AF4812"/>
    <w:rsid w:val="00AF5B14"/>
    <w:rsid w:val="00AF5EFC"/>
    <w:rsid w:val="00AF70EB"/>
    <w:rsid w:val="00B00433"/>
    <w:rsid w:val="00B0130C"/>
    <w:rsid w:val="00B01E88"/>
    <w:rsid w:val="00B0585E"/>
    <w:rsid w:val="00B23979"/>
    <w:rsid w:val="00B27734"/>
    <w:rsid w:val="00B32236"/>
    <w:rsid w:val="00B34C87"/>
    <w:rsid w:val="00B36CBC"/>
    <w:rsid w:val="00B4373F"/>
    <w:rsid w:val="00B524FD"/>
    <w:rsid w:val="00B52977"/>
    <w:rsid w:val="00B564E4"/>
    <w:rsid w:val="00B56CE2"/>
    <w:rsid w:val="00B6191F"/>
    <w:rsid w:val="00B62CB8"/>
    <w:rsid w:val="00B80247"/>
    <w:rsid w:val="00B85DC2"/>
    <w:rsid w:val="00B908B5"/>
    <w:rsid w:val="00BB0E08"/>
    <w:rsid w:val="00BB4A98"/>
    <w:rsid w:val="00BB5F11"/>
    <w:rsid w:val="00BC44B6"/>
    <w:rsid w:val="00BC7DC4"/>
    <w:rsid w:val="00BE741A"/>
    <w:rsid w:val="00BF43DA"/>
    <w:rsid w:val="00BF4B9E"/>
    <w:rsid w:val="00C04605"/>
    <w:rsid w:val="00C06454"/>
    <w:rsid w:val="00C114E3"/>
    <w:rsid w:val="00C23F7B"/>
    <w:rsid w:val="00C25B63"/>
    <w:rsid w:val="00C34EFE"/>
    <w:rsid w:val="00C36CD9"/>
    <w:rsid w:val="00C600F8"/>
    <w:rsid w:val="00C7531B"/>
    <w:rsid w:val="00C75909"/>
    <w:rsid w:val="00C81EBD"/>
    <w:rsid w:val="00C84988"/>
    <w:rsid w:val="00C861EF"/>
    <w:rsid w:val="00C90717"/>
    <w:rsid w:val="00CA05DB"/>
    <w:rsid w:val="00CA13DB"/>
    <w:rsid w:val="00CA21A9"/>
    <w:rsid w:val="00CB24F6"/>
    <w:rsid w:val="00CC63AC"/>
    <w:rsid w:val="00CC7B17"/>
    <w:rsid w:val="00CD0255"/>
    <w:rsid w:val="00CE1B90"/>
    <w:rsid w:val="00CE1F98"/>
    <w:rsid w:val="00CE3B7F"/>
    <w:rsid w:val="00D0167D"/>
    <w:rsid w:val="00D021A7"/>
    <w:rsid w:val="00D20342"/>
    <w:rsid w:val="00D23B9B"/>
    <w:rsid w:val="00D24381"/>
    <w:rsid w:val="00D36607"/>
    <w:rsid w:val="00D368EE"/>
    <w:rsid w:val="00D42B41"/>
    <w:rsid w:val="00D42EC8"/>
    <w:rsid w:val="00D44862"/>
    <w:rsid w:val="00D53AD9"/>
    <w:rsid w:val="00D54E57"/>
    <w:rsid w:val="00D61F79"/>
    <w:rsid w:val="00D73341"/>
    <w:rsid w:val="00D738F4"/>
    <w:rsid w:val="00D7627E"/>
    <w:rsid w:val="00D76D42"/>
    <w:rsid w:val="00D90893"/>
    <w:rsid w:val="00D96929"/>
    <w:rsid w:val="00D9758A"/>
    <w:rsid w:val="00D97925"/>
    <w:rsid w:val="00DA5ABC"/>
    <w:rsid w:val="00DA60F7"/>
    <w:rsid w:val="00DA766A"/>
    <w:rsid w:val="00DB3DB2"/>
    <w:rsid w:val="00DC4A23"/>
    <w:rsid w:val="00DE1B09"/>
    <w:rsid w:val="00DE332C"/>
    <w:rsid w:val="00DF3780"/>
    <w:rsid w:val="00DF54B6"/>
    <w:rsid w:val="00E00EA4"/>
    <w:rsid w:val="00E10449"/>
    <w:rsid w:val="00E11BA6"/>
    <w:rsid w:val="00E168CE"/>
    <w:rsid w:val="00E21C48"/>
    <w:rsid w:val="00E37128"/>
    <w:rsid w:val="00E45A40"/>
    <w:rsid w:val="00E53461"/>
    <w:rsid w:val="00E53CA7"/>
    <w:rsid w:val="00E546E7"/>
    <w:rsid w:val="00E61BFF"/>
    <w:rsid w:val="00E65393"/>
    <w:rsid w:val="00E74404"/>
    <w:rsid w:val="00E803C3"/>
    <w:rsid w:val="00E92838"/>
    <w:rsid w:val="00E930D3"/>
    <w:rsid w:val="00E93550"/>
    <w:rsid w:val="00E955E3"/>
    <w:rsid w:val="00EA7979"/>
    <w:rsid w:val="00EB5CCD"/>
    <w:rsid w:val="00EB6477"/>
    <w:rsid w:val="00EB7C26"/>
    <w:rsid w:val="00ED7F98"/>
    <w:rsid w:val="00EE09CC"/>
    <w:rsid w:val="00EE390A"/>
    <w:rsid w:val="00EE4954"/>
    <w:rsid w:val="00EE695D"/>
    <w:rsid w:val="00EF633D"/>
    <w:rsid w:val="00F0273A"/>
    <w:rsid w:val="00F109A8"/>
    <w:rsid w:val="00F21196"/>
    <w:rsid w:val="00F3174B"/>
    <w:rsid w:val="00F3177F"/>
    <w:rsid w:val="00F37808"/>
    <w:rsid w:val="00F4028A"/>
    <w:rsid w:val="00F402C4"/>
    <w:rsid w:val="00F42E5C"/>
    <w:rsid w:val="00F50936"/>
    <w:rsid w:val="00F50BB3"/>
    <w:rsid w:val="00F547A4"/>
    <w:rsid w:val="00F54E84"/>
    <w:rsid w:val="00F61595"/>
    <w:rsid w:val="00F61BA5"/>
    <w:rsid w:val="00F62720"/>
    <w:rsid w:val="00F8306B"/>
    <w:rsid w:val="00F92AD3"/>
    <w:rsid w:val="00F94168"/>
    <w:rsid w:val="00F963FE"/>
    <w:rsid w:val="00FA1858"/>
    <w:rsid w:val="00FA1F8F"/>
    <w:rsid w:val="00FB763E"/>
    <w:rsid w:val="00FC52A5"/>
    <w:rsid w:val="00FC6208"/>
    <w:rsid w:val="00FD2695"/>
    <w:rsid w:val="00FD3BFB"/>
    <w:rsid w:val="00FD71AE"/>
    <w:rsid w:val="00FE37DC"/>
    <w:rsid w:val="00FE7389"/>
    <w:rsid w:val="00FF034E"/>
    <w:rsid w:val="00FF36A4"/>
    <w:rsid w:val="08E8E9E0"/>
    <w:rsid w:val="0EA7B874"/>
    <w:rsid w:val="1CD0E113"/>
    <w:rsid w:val="23D4D707"/>
    <w:rsid w:val="25693BAF"/>
    <w:rsid w:val="2B7BE1D6"/>
    <w:rsid w:val="2DEDC519"/>
    <w:rsid w:val="3107BCBB"/>
    <w:rsid w:val="41B4B31C"/>
    <w:rsid w:val="4C6D0175"/>
    <w:rsid w:val="5ACDA1B1"/>
    <w:rsid w:val="5EF8B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,"/>
  <w14:docId w14:val="3F90CEB0"/>
  <w15:chartTrackingRefBased/>
  <w15:docId w15:val="{8349F737-3CFF-441D-BDD0-1A0C1EF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DA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D3A"/>
    <w:pPr>
      <w:pBdr>
        <w:bottom w:val="single" w:sz="4" w:space="1" w:color="auto"/>
      </w:pBdr>
      <w:spacing w:before="60" w:after="0"/>
      <w:contextualSpacing/>
    </w:pPr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3A"/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0893"/>
  </w:style>
  <w:style w:type="paragraph" w:styleId="Footer">
    <w:name w:val="footer"/>
    <w:basedOn w:val="Normal"/>
    <w:link w:val="Foot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0893"/>
  </w:style>
  <w:style w:type="paragraph" w:styleId="ListParagraph">
    <w:name w:val="List Paragraph"/>
    <w:basedOn w:val="Normal"/>
    <w:uiPriority w:val="34"/>
    <w:qFormat/>
    <w:rsid w:val="00D90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8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575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4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46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46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4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microsoft.com/office/2018/08/relationships/commentsExtensible" Target="commentsExtensi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4859B2E19E6489586176DF7C68325" ma:contentTypeVersion="4" ma:contentTypeDescription="Create a new document." ma:contentTypeScope="" ma:versionID="794b938fc3d97891cb247379dba2ae9e">
  <xsd:schema xmlns:xsd="http://www.w3.org/2001/XMLSchema" xmlns:xs="http://www.w3.org/2001/XMLSchema" xmlns:p="http://schemas.microsoft.com/office/2006/metadata/properties" xmlns:ns2="bcb36ca9-d511-48a7-bc8c-43c8be8ae8ff" targetNamespace="http://schemas.microsoft.com/office/2006/metadata/properties" ma:root="true" ma:fieldsID="35abe3a3d1a7981efdfc6ff2499c0981" ns2:_="">
    <xsd:import namespace="bcb36ca9-d511-48a7-bc8c-43c8be8ae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36ca9-d511-48a7-bc8c-43c8be8ae8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57F59-36D2-4880-A60D-4DBD2729F8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4F33E-CF47-459A-A38A-D81370583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36ca9-d511-48a7-bc8c-43c8be8ae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FA34EF-1B23-4DC3-B0E8-2541F00C003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cb36ca9-d511-48a7-bc8c-43c8be8ae8f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DD7709B-D8B7-496F-B9DB-F5CFD2A3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Rodgers,Chandra</dc:creator>
  <cp:keywords/>
  <dc:description/>
  <cp:lastModifiedBy>Wang, Yanjun</cp:lastModifiedBy>
  <cp:revision>2</cp:revision>
  <dcterms:created xsi:type="dcterms:W3CDTF">2021-12-21T12:45:00Z</dcterms:created>
  <dcterms:modified xsi:type="dcterms:W3CDTF">2021-12-21T12:45:00Z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2020-12-03T00:05:32Z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c05f6055-a2e1-44af-92d9-00005b8319bf</vt:lpwstr>
  </property>
  <property fmtid="{D5CDD505-2E9C-101B-9397-08002B2CF9AE}" pid="8" name="ContentTypeId">
    <vt:lpwstr>0x010100FC74859B2E19E6489586176DF7C68325</vt:lpwstr>
  </property>
</Properties>
</file>